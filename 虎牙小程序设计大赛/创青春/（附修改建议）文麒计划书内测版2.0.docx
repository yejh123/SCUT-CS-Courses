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292C" w14:textId="38A91453" w:rsidR="00883AF9" w:rsidRPr="00883AF9" w:rsidRDefault="00883AF9">
      <w:pPr>
        <w:tabs>
          <w:tab w:val="left" w:pos="674"/>
        </w:tabs>
        <w:spacing w:line="360" w:lineRule="auto"/>
        <w:rPr>
          <w:ins w:id="0" w:author="zuo tianzheng" w:date="2019-11-13T16:42:00Z"/>
          <w:rFonts w:ascii="宋体" w:eastAsia="宋体" w:hAnsi="宋体"/>
          <w:sz w:val="24"/>
          <w:szCs w:val="24"/>
        </w:rPr>
        <w:pPrChange w:id="1" w:author="zuo tianzheng" w:date="2019-11-13T16:42:00Z">
          <w:pPr>
            <w:tabs>
              <w:tab w:val="left" w:pos="674"/>
            </w:tabs>
            <w:spacing w:line="360" w:lineRule="auto"/>
            <w:jc w:val="center"/>
          </w:pPr>
        </w:pPrChange>
      </w:pPr>
      <w:ins w:id="2" w:author="zuo tianzheng" w:date="2019-11-13T16:43:00Z">
        <w:r>
          <w:rPr>
            <w:rFonts w:ascii="宋体" w:eastAsia="宋体" w:hAnsi="宋体" w:hint="eastAsia"/>
            <w:sz w:val="24"/>
            <w:szCs w:val="24"/>
          </w:rPr>
          <w:t>1、</w:t>
        </w:r>
      </w:ins>
      <w:ins w:id="3" w:author="zuo tianzheng" w:date="2019-11-13T16:42:00Z">
        <w:r w:rsidRPr="00883AF9">
          <w:rPr>
            <w:rFonts w:ascii="宋体" w:eastAsia="宋体" w:hAnsi="宋体" w:hint="eastAsia"/>
            <w:sz w:val="24"/>
            <w:szCs w:val="24"/>
          </w:rPr>
          <w:t>项目背景中能否介绍少数民族文化保护存在的困难与问题？市场存在的机会？从而引出本项目的研究。</w:t>
        </w:r>
      </w:ins>
    </w:p>
    <w:p w14:paraId="688D35C7" w14:textId="71A030BA" w:rsidR="00883AF9" w:rsidRPr="00883AF9" w:rsidRDefault="00883AF9">
      <w:pPr>
        <w:tabs>
          <w:tab w:val="left" w:pos="674"/>
        </w:tabs>
        <w:spacing w:line="360" w:lineRule="auto"/>
        <w:rPr>
          <w:ins w:id="4" w:author="zuo tianzheng" w:date="2019-11-13T16:42:00Z"/>
          <w:rFonts w:ascii="宋体" w:eastAsia="宋体" w:hAnsi="宋体"/>
          <w:sz w:val="24"/>
          <w:szCs w:val="24"/>
        </w:rPr>
        <w:pPrChange w:id="5" w:author="zuo tianzheng" w:date="2019-11-13T16:42:00Z">
          <w:pPr>
            <w:tabs>
              <w:tab w:val="left" w:pos="674"/>
            </w:tabs>
            <w:spacing w:line="360" w:lineRule="auto"/>
            <w:jc w:val="center"/>
          </w:pPr>
        </w:pPrChange>
      </w:pPr>
      <w:ins w:id="6" w:author="zuo tianzheng" w:date="2019-11-13T16:43:00Z">
        <w:r>
          <w:rPr>
            <w:rFonts w:ascii="宋体" w:eastAsia="宋体" w:hAnsi="宋体" w:hint="eastAsia"/>
            <w:sz w:val="24"/>
            <w:szCs w:val="24"/>
          </w:rPr>
          <w:t>2、</w:t>
        </w:r>
      </w:ins>
      <w:ins w:id="7" w:author="zuo tianzheng" w:date="2019-11-13T16:42:00Z">
        <w:r w:rsidRPr="00883AF9">
          <w:rPr>
            <w:rFonts w:ascii="宋体" w:eastAsia="宋体" w:hAnsi="宋体" w:hint="eastAsia"/>
            <w:sz w:val="24"/>
            <w:szCs w:val="24"/>
          </w:rPr>
          <w:t>能否以某个少数民族作为实际案例来深度分析？</w:t>
        </w:r>
      </w:ins>
    </w:p>
    <w:p w14:paraId="0C55075C" w14:textId="51763194" w:rsidR="00883AF9" w:rsidRPr="00883AF9" w:rsidRDefault="00883AF9">
      <w:pPr>
        <w:tabs>
          <w:tab w:val="left" w:pos="674"/>
        </w:tabs>
        <w:spacing w:line="360" w:lineRule="auto"/>
        <w:rPr>
          <w:ins w:id="8" w:author="zuo tianzheng" w:date="2019-11-13T16:42:00Z"/>
          <w:rFonts w:ascii="宋体" w:eastAsia="宋体" w:hAnsi="宋体"/>
          <w:sz w:val="24"/>
          <w:szCs w:val="24"/>
        </w:rPr>
        <w:pPrChange w:id="9" w:author="zuo tianzheng" w:date="2019-11-13T16:42:00Z">
          <w:pPr>
            <w:tabs>
              <w:tab w:val="left" w:pos="674"/>
            </w:tabs>
            <w:spacing w:line="360" w:lineRule="auto"/>
            <w:jc w:val="center"/>
          </w:pPr>
        </w:pPrChange>
      </w:pPr>
      <w:ins w:id="10" w:author="zuo tianzheng" w:date="2019-11-13T16:43:00Z">
        <w:r>
          <w:rPr>
            <w:rFonts w:ascii="宋体" w:eastAsia="宋体" w:hAnsi="宋体" w:hint="eastAsia"/>
            <w:sz w:val="24"/>
            <w:szCs w:val="24"/>
          </w:rPr>
          <w:t>3、</w:t>
        </w:r>
      </w:ins>
      <w:ins w:id="11" w:author="zuo tianzheng" w:date="2019-11-13T16:42:00Z">
        <w:r w:rsidRPr="00883AF9">
          <w:rPr>
            <w:rFonts w:ascii="宋体" w:eastAsia="宋体" w:hAnsi="宋体" w:hint="eastAsia"/>
            <w:sz w:val="24"/>
            <w:szCs w:val="24"/>
          </w:rPr>
          <w:t>能否有具体的文创产品作为实例？</w:t>
        </w:r>
      </w:ins>
    </w:p>
    <w:p w14:paraId="350815C3" w14:textId="1DA92E4D" w:rsidR="00883AF9" w:rsidRPr="00883AF9" w:rsidRDefault="00883AF9">
      <w:pPr>
        <w:tabs>
          <w:tab w:val="left" w:pos="674"/>
        </w:tabs>
        <w:spacing w:line="360" w:lineRule="auto"/>
        <w:rPr>
          <w:ins w:id="12" w:author="zuo tianzheng" w:date="2019-11-13T16:42:00Z"/>
          <w:rFonts w:ascii="宋体" w:eastAsia="宋体" w:hAnsi="宋体"/>
          <w:sz w:val="24"/>
          <w:szCs w:val="24"/>
        </w:rPr>
        <w:pPrChange w:id="13" w:author="zuo tianzheng" w:date="2019-11-13T16:42:00Z">
          <w:pPr>
            <w:tabs>
              <w:tab w:val="left" w:pos="674"/>
            </w:tabs>
            <w:spacing w:line="360" w:lineRule="auto"/>
            <w:jc w:val="center"/>
          </w:pPr>
        </w:pPrChange>
      </w:pPr>
      <w:ins w:id="14" w:author="zuo tianzheng" w:date="2019-11-13T16:43:00Z">
        <w:r>
          <w:rPr>
            <w:rFonts w:ascii="宋体" w:eastAsia="宋体" w:hAnsi="宋体" w:hint="eastAsia"/>
            <w:sz w:val="24"/>
            <w:szCs w:val="24"/>
          </w:rPr>
          <w:t>4、</w:t>
        </w:r>
      </w:ins>
      <w:ins w:id="15" w:author="zuo tianzheng" w:date="2019-11-13T16:42:00Z">
        <w:r w:rsidRPr="00883AF9">
          <w:rPr>
            <w:rFonts w:ascii="宋体" w:eastAsia="宋体" w:hAnsi="宋体" w:hint="eastAsia"/>
            <w:sz w:val="24"/>
            <w:szCs w:val="24"/>
          </w:rPr>
          <w:t>能否以价值理论分析参与方获得的价值？价值流动是如何形成的？目前的描述还比较停留在面上，不能形成具体的认识。能否以模型的方式来描述此项目的运营？包括：文创设计的来源？设计的落实？生产商家的落实？营销如何开展？成本如何控制？利润如何实现？如何实现公益</w:t>
        </w:r>
      </w:ins>
      <w:ins w:id="16" w:author="zuo tianzheng" w:date="2019-11-13T16:44:00Z">
        <w:r>
          <w:rPr>
            <w:rFonts w:ascii="宋体" w:eastAsia="宋体" w:hAnsi="宋体" w:hint="eastAsia"/>
            <w:sz w:val="24"/>
            <w:szCs w:val="24"/>
          </w:rPr>
          <w:t>（经济/社会价值</w:t>
        </w:r>
      </w:ins>
      <w:ins w:id="17" w:author="zuo tianzheng" w:date="2019-11-13T16:45:00Z">
        <w:r>
          <w:rPr>
            <w:rFonts w:ascii="宋体" w:eastAsia="宋体" w:hAnsi="宋体" w:hint="eastAsia"/>
            <w:sz w:val="24"/>
            <w:szCs w:val="24"/>
          </w:rPr>
          <w:t>）</w:t>
        </w:r>
      </w:ins>
      <w:ins w:id="18" w:author="zuo tianzheng" w:date="2019-11-13T16:44:00Z">
        <w:r>
          <w:rPr>
            <w:rFonts w:ascii="宋体" w:eastAsia="宋体" w:hAnsi="宋体" w:hint="eastAsia"/>
            <w:sz w:val="24"/>
            <w:szCs w:val="24"/>
          </w:rPr>
          <w:t>？</w:t>
        </w:r>
      </w:ins>
    </w:p>
    <w:p w14:paraId="12379C4E" w14:textId="76E4922A" w:rsidR="00883AF9" w:rsidRPr="00883AF9" w:rsidRDefault="00883AF9">
      <w:pPr>
        <w:tabs>
          <w:tab w:val="left" w:pos="674"/>
        </w:tabs>
        <w:spacing w:line="360" w:lineRule="auto"/>
        <w:rPr>
          <w:ins w:id="19" w:author="zuo tianzheng" w:date="2019-11-13T16:42:00Z"/>
          <w:rFonts w:ascii="宋体" w:eastAsia="宋体" w:hAnsi="宋体"/>
          <w:sz w:val="24"/>
          <w:szCs w:val="24"/>
        </w:rPr>
        <w:pPrChange w:id="20" w:author="zuo tianzheng" w:date="2019-11-13T16:42:00Z">
          <w:pPr>
            <w:tabs>
              <w:tab w:val="left" w:pos="674"/>
            </w:tabs>
            <w:spacing w:line="360" w:lineRule="auto"/>
            <w:jc w:val="center"/>
          </w:pPr>
        </w:pPrChange>
      </w:pPr>
      <w:ins w:id="21" w:author="zuo tianzheng" w:date="2019-11-13T16:43:00Z">
        <w:r>
          <w:rPr>
            <w:rFonts w:ascii="宋体" w:eastAsia="宋体" w:hAnsi="宋体" w:hint="eastAsia"/>
            <w:sz w:val="24"/>
            <w:szCs w:val="24"/>
          </w:rPr>
          <w:t>5、</w:t>
        </w:r>
      </w:ins>
      <w:ins w:id="22" w:author="zuo tianzheng" w:date="2019-11-13T16:42:00Z">
        <w:r w:rsidRPr="00883AF9">
          <w:rPr>
            <w:rFonts w:ascii="宋体" w:eastAsia="宋体" w:hAnsi="宋体" w:hint="eastAsia"/>
            <w:sz w:val="24"/>
            <w:szCs w:val="24"/>
          </w:rPr>
          <w:t>在设计方案中，可以：</w:t>
        </w:r>
      </w:ins>
    </w:p>
    <w:p w14:paraId="7A74143B" w14:textId="55519BCD" w:rsidR="00883AF9" w:rsidRPr="00883AF9" w:rsidRDefault="00883AF9">
      <w:pPr>
        <w:tabs>
          <w:tab w:val="left" w:pos="674"/>
        </w:tabs>
        <w:spacing w:line="360" w:lineRule="auto"/>
        <w:rPr>
          <w:ins w:id="23" w:author="zuo tianzheng" w:date="2019-11-13T16:42:00Z"/>
          <w:rFonts w:ascii="宋体" w:eastAsia="宋体" w:hAnsi="宋体"/>
          <w:sz w:val="24"/>
          <w:szCs w:val="24"/>
        </w:rPr>
        <w:pPrChange w:id="24" w:author="zuo tianzheng" w:date="2019-11-13T16:42:00Z">
          <w:pPr>
            <w:tabs>
              <w:tab w:val="left" w:pos="674"/>
            </w:tabs>
            <w:spacing w:line="360" w:lineRule="auto"/>
            <w:jc w:val="center"/>
          </w:pPr>
        </w:pPrChange>
      </w:pPr>
      <w:ins w:id="25" w:author="zuo tianzheng" w:date="2019-11-13T16:43:00Z">
        <w:r>
          <w:rPr>
            <w:rFonts w:ascii="宋体" w:eastAsia="宋体" w:hAnsi="宋体" w:hint="eastAsia"/>
            <w:sz w:val="24"/>
            <w:szCs w:val="24"/>
          </w:rPr>
          <w:t>（1）</w:t>
        </w:r>
      </w:ins>
      <w:ins w:id="26" w:author="zuo tianzheng" w:date="2019-11-13T16:42:00Z">
        <w:r w:rsidRPr="00883AF9">
          <w:rPr>
            <w:rFonts w:ascii="宋体" w:eastAsia="宋体" w:hAnsi="宋体" w:hint="eastAsia"/>
            <w:sz w:val="24"/>
            <w:szCs w:val="24"/>
          </w:rPr>
          <w:t>以预订的方式来接受订单，即在网上以设计图片展示文创产品，可以考虑以众筹的方式来筹集资金（了解众筹平台，并参考</w:t>
        </w:r>
        <w:r w:rsidRPr="00883AF9">
          <w:rPr>
            <w:rFonts w:ascii="宋体" w:eastAsia="宋体" w:hAnsi="宋体"/>
            <w:sz w:val="24"/>
            <w:szCs w:val="24"/>
          </w:rPr>
          <w:t>2015年参赛项目：微设），当</w:t>
        </w:r>
      </w:ins>
      <w:ins w:id="27" w:author="zuo tianzheng" w:date="2019-11-13T16:43:00Z">
        <w:r>
          <w:rPr>
            <w:rFonts w:ascii="宋体" w:eastAsia="宋体" w:hAnsi="宋体" w:hint="eastAsia"/>
            <w:sz w:val="24"/>
            <w:szCs w:val="24"/>
          </w:rPr>
          <w:t>（2）</w:t>
        </w:r>
      </w:ins>
      <w:ins w:id="28" w:author="zuo tianzheng" w:date="2019-11-13T16:42:00Z">
        <w:r w:rsidRPr="00883AF9">
          <w:rPr>
            <w:rFonts w:ascii="宋体" w:eastAsia="宋体" w:hAnsi="宋体"/>
            <w:sz w:val="24"/>
            <w:szCs w:val="24"/>
          </w:rPr>
          <w:t>达到一定的预订量时委托商家生产。</w:t>
        </w:r>
      </w:ins>
    </w:p>
    <w:p w14:paraId="5239089A" w14:textId="48DB32E8" w:rsidR="00883AF9" w:rsidRPr="00883AF9" w:rsidRDefault="00883AF9">
      <w:pPr>
        <w:tabs>
          <w:tab w:val="left" w:pos="674"/>
        </w:tabs>
        <w:spacing w:line="360" w:lineRule="auto"/>
        <w:rPr>
          <w:ins w:id="29" w:author="zuo tianzheng" w:date="2019-11-13T16:42:00Z"/>
          <w:rFonts w:ascii="宋体" w:eastAsia="宋体" w:hAnsi="宋体"/>
          <w:sz w:val="24"/>
          <w:szCs w:val="24"/>
        </w:rPr>
        <w:pPrChange w:id="30" w:author="zuo tianzheng" w:date="2019-11-13T16:42:00Z">
          <w:pPr>
            <w:tabs>
              <w:tab w:val="left" w:pos="674"/>
            </w:tabs>
            <w:spacing w:line="360" w:lineRule="auto"/>
            <w:jc w:val="center"/>
          </w:pPr>
        </w:pPrChange>
      </w:pPr>
      <w:ins w:id="31" w:author="zuo tianzheng" w:date="2019-11-13T16:43:00Z">
        <w:r>
          <w:rPr>
            <w:rFonts w:ascii="宋体" w:eastAsia="宋体" w:hAnsi="宋体" w:hint="eastAsia"/>
            <w:sz w:val="24"/>
            <w:szCs w:val="24"/>
          </w:rPr>
          <w:t>（3）产品上</w:t>
        </w:r>
      </w:ins>
      <w:ins w:id="32" w:author="zuo tianzheng" w:date="2019-11-13T16:42:00Z">
        <w:r w:rsidRPr="00883AF9">
          <w:rPr>
            <w:rFonts w:ascii="宋体" w:eastAsia="宋体" w:hAnsi="宋体" w:hint="eastAsia"/>
            <w:sz w:val="24"/>
            <w:szCs w:val="24"/>
          </w:rPr>
          <w:t>加入二维码，可以扫描检索了解产品背后的知识；</w:t>
        </w:r>
      </w:ins>
    </w:p>
    <w:p w14:paraId="710BEECF" w14:textId="23CF448C" w:rsidR="00883AF9" w:rsidRPr="00883AF9" w:rsidRDefault="00883AF9">
      <w:pPr>
        <w:tabs>
          <w:tab w:val="left" w:pos="674"/>
        </w:tabs>
        <w:spacing w:line="360" w:lineRule="auto"/>
        <w:rPr>
          <w:ins w:id="33" w:author="zuo tianzheng" w:date="2019-11-13T16:42:00Z"/>
          <w:rFonts w:ascii="宋体" w:eastAsia="宋体" w:hAnsi="宋体"/>
          <w:sz w:val="24"/>
          <w:szCs w:val="24"/>
        </w:rPr>
        <w:pPrChange w:id="34" w:author="zuo tianzheng" w:date="2019-11-13T16:42:00Z">
          <w:pPr>
            <w:tabs>
              <w:tab w:val="left" w:pos="674"/>
            </w:tabs>
            <w:spacing w:line="360" w:lineRule="auto"/>
            <w:jc w:val="center"/>
          </w:pPr>
        </w:pPrChange>
      </w:pPr>
      <w:ins w:id="35" w:author="zuo tianzheng" w:date="2019-11-13T16:43:00Z">
        <w:r>
          <w:rPr>
            <w:rFonts w:ascii="宋体" w:eastAsia="宋体" w:hAnsi="宋体" w:hint="eastAsia"/>
            <w:sz w:val="24"/>
            <w:szCs w:val="24"/>
          </w:rPr>
          <w:t>（4）</w:t>
        </w:r>
      </w:ins>
      <w:ins w:id="36" w:author="zuo tianzheng" w:date="2019-11-13T16:42:00Z">
        <w:r w:rsidRPr="00883AF9">
          <w:rPr>
            <w:rFonts w:ascii="宋体" w:eastAsia="宋体" w:hAnsi="宋体" w:hint="eastAsia"/>
            <w:sz w:val="24"/>
            <w:szCs w:val="24"/>
          </w:rPr>
          <w:t>将少数民族的文化习俗</w:t>
        </w:r>
        <w:r w:rsidRPr="00883AF9">
          <w:rPr>
            <w:rFonts w:ascii="宋体" w:eastAsia="宋体" w:hAnsi="宋体"/>
            <w:sz w:val="24"/>
            <w:szCs w:val="24"/>
          </w:rPr>
          <w:t>/历史典故与文创产品结合；</w:t>
        </w:r>
      </w:ins>
    </w:p>
    <w:p w14:paraId="14846C49" w14:textId="075D2626" w:rsidR="00421618" w:rsidRDefault="00883AF9">
      <w:pPr>
        <w:tabs>
          <w:tab w:val="left" w:pos="674"/>
        </w:tabs>
        <w:spacing w:line="360" w:lineRule="auto"/>
        <w:rPr>
          <w:ins w:id="37" w:author="zuo tianzheng" w:date="2019-11-13T17:36:00Z"/>
          <w:rFonts w:ascii="宋体" w:eastAsia="宋体" w:hAnsi="宋体"/>
          <w:sz w:val="24"/>
          <w:szCs w:val="24"/>
        </w:rPr>
      </w:pPr>
      <w:ins w:id="38" w:author="zuo tianzheng" w:date="2019-11-13T16:43:00Z">
        <w:r>
          <w:rPr>
            <w:rFonts w:ascii="宋体" w:eastAsia="宋体" w:hAnsi="宋体" w:hint="eastAsia"/>
            <w:sz w:val="24"/>
            <w:szCs w:val="24"/>
          </w:rPr>
          <w:t>（5）</w:t>
        </w:r>
      </w:ins>
      <w:ins w:id="39" w:author="zuo tianzheng" w:date="2019-11-13T16:42:00Z">
        <w:r w:rsidRPr="00883AF9">
          <w:rPr>
            <w:rFonts w:ascii="宋体" w:eastAsia="宋体" w:hAnsi="宋体" w:hint="eastAsia"/>
            <w:sz w:val="24"/>
            <w:szCs w:val="24"/>
          </w:rPr>
          <w:t>文化旅游节</w:t>
        </w:r>
      </w:ins>
      <w:ins w:id="40" w:author="zuo tianzheng" w:date="2019-11-13T16:43:00Z">
        <w:r>
          <w:rPr>
            <w:rFonts w:ascii="宋体" w:eastAsia="宋体" w:hAnsi="宋体" w:hint="eastAsia"/>
            <w:sz w:val="24"/>
            <w:szCs w:val="24"/>
          </w:rPr>
          <w:t>以促进宣传和经济发展。</w:t>
        </w:r>
      </w:ins>
    </w:p>
    <w:p w14:paraId="1B8D37B4" w14:textId="3EF4948F" w:rsidR="00CA46DB" w:rsidRDefault="00CA46DB">
      <w:pPr>
        <w:tabs>
          <w:tab w:val="left" w:pos="674"/>
        </w:tabs>
        <w:spacing w:line="360" w:lineRule="auto"/>
        <w:rPr>
          <w:rFonts w:ascii="宋体" w:eastAsia="宋体" w:hAnsi="宋体" w:hint="eastAsia"/>
          <w:sz w:val="24"/>
          <w:szCs w:val="24"/>
        </w:rPr>
        <w:pPrChange w:id="41" w:author="zuo tianzheng" w:date="2019-11-13T16:42:00Z">
          <w:pPr>
            <w:tabs>
              <w:tab w:val="left" w:pos="674"/>
            </w:tabs>
            <w:spacing w:line="360" w:lineRule="auto"/>
            <w:jc w:val="center"/>
          </w:pPr>
        </w:pPrChange>
      </w:pPr>
      <w:ins w:id="42" w:author="zuo tianzheng" w:date="2019-11-13T17:36:00Z">
        <w:r>
          <w:rPr>
            <w:rFonts w:ascii="宋体" w:eastAsia="宋体" w:hAnsi="宋体" w:hint="eastAsia"/>
            <w:sz w:val="24"/>
            <w:szCs w:val="24"/>
          </w:rPr>
          <w:t>6、整个方案书目前只有39页，相对较少，尽量充实内容。</w:t>
        </w:r>
      </w:ins>
      <w:bookmarkStart w:id="43" w:name="_GoBack"/>
      <w:bookmarkEnd w:id="43"/>
    </w:p>
    <w:p w14:paraId="373AF8CC" w14:textId="77777777" w:rsidR="0036437D" w:rsidRDefault="0036437D" w:rsidP="0036437D">
      <w:pPr>
        <w:tabs>
          <w:tab w:val="left" w:pos="674"/>
        </w:tabs>
        <w:spacing w:line="360" w:lineRule="auto"/>
        <w:jc w:val="center"/>
        <w:rPr>
          <w:rFonts w:ascii="宋体" w:eastAsia="宋体" w:hAnsi="宋体"/>
          <w:sz w:val="24"/>
          <w:szCs w:val="24"/>
        </w:rPr>
      </w:pPr>
    </w:p>
    <w:p w14:paraId="6C678080" w14:textId="77777777" w:rsidR="0036437D" w:rsidRDefault="0036437D" w:rsidP="0036437D">
      <w:pPr>
        <w:tabs>
          <w:tab w:val="left" w:pos="674"/>
        </w:tabs>
        <w:spacing w:line="360" w:lineRule="auto"/>
        <w:jc w:val="center"/>
        <w:rPr>
          <w:rFonts w:ascii="宋体" w:eastAsia="宋体" w:hAnsi="宋体"/>
          <w:sz w:val="24"/>
          <w:szCs w:val="24"/>
        </w:rPr>
      </w:pPr>
    </w:p>
    <w:p w14:paraId="59B998E6" w14:textId="77777777" w:rsidR="0036437D" w:rsidRDefault="0036437D" w:rsidP="0036437D">
      <w:pPr>
        <w:tabs>
          <w:tab w:val="left" w:pos="674"/>
        </w:tabs>
        <w:spacing w:line="360" w:lineRule="auto"/>
        <w:jc w:val="center"/>
        <w:rPr>
          <w:rFonts w:ascii="宋体" w:eastAsia="宋体" w:hAnsi="宋体"/>
          <w:sz w:val="24"/>
          <w:szCs w:val="24"/>
        </w:rPr>
      </w:pPr>
    </w:p>
    <w:p w14:paraId="402B86B2" w14:textId="77777777" w:rsidR="0036437D" w:rsidRDefault="0036437D" w:rsidP="0036437D">
      <w:pPr>
        <w:tabs>
          <w:tab w:val="left" w:pos="674"/>
        </w:tabs>
        <w:spacing w:line="360" w:lineRule="auto"/>
        <w:jc w:val="center"/>
        <w:rPr>
          <w:rFonts w:ascii="宋体" w:eastAsia="宋体" w:hAnsi="宋体"/>
          <w:sz w:val="24"/>
          <w:szCs w:val="24"/>
        </w:rPr>
      </w:pPr>
    </w:p>
    <w:p w14:paraId="60DB3E04" w14:textId="77777777" w:rsidR="0036437D" w:rsidRPr="0036437D" w:rsidRDefault="0036437D" w:rsidP="0036437D">
      <w:pPr>
        <w:tabs>
          <w:tab w:val="left" w:pos="674"/>
        </w:tabs>
        <w:spacing w:line="360" w:lineRule="auto"/>
        <w:jc w:val="center"/>
        <w:rPr>
          <w:rFonts w:ascii="宋体" w:eastAsia="宋体" w:hAnsi="宋体"/>
          <w:sz w:val="24"/>
          <w:szCs w:val="24"/>
        </w:rPr>
      </w:pPr>
    </w:p>
    <w:p w14:paraId="55E71A1C" w14:textId="77777777" w:rsidR="00421618" w:rsidRPr="0036437D" w:rsidRDefault="00421618" w:rsidP="0036437D">
      <w:pPr>
        <w:tabs>
          <w:tab w:val="left" w:pos="674"/>
        </w:tabs>
        <w:spacing w:line="360" w:lineRule="auto"/>
        <w:jc w:val="center"/>
        <w:rPr>
          <w:rFonts w:ascii="宋体" w:eastAsia="宋体" w:hAnsi="宋体"/>
          <w:sz w:val="24"/>
          <w:szCs w:val="24"/>
        </w:rPr>
      </w:pPr>
      <w:commentRangeStart w:id="44"/>
    </w:p>
    <w:p w14:paraId="1DE18B47" w14:textId="77777777" w:rsidR="00421618" w:rsidRPr="0036437D" w:rsidRDefault="00B95105" w:rsidP="0036437D">
      <w:pPr>
        <w:tabs>
          <w:tab w:val="left" w:pos="674"/>
        </w:tabs>
        <w:spacing w:line="360" w:lineRule="auto"/>
        <w:jc w:val="left"/>
        <w:rPr>
          <w:rFonts w:ascii="黑体" w:eastAsia="黑体" w:hAnsi="黑体"/>
          <w:sz w:val="48"/>
          <w:szCs w:val="48"/>
        </w:rPr>
      </w:pPr>
      <w:r w:rsidRPr="0036437D">
        <w:rPr>
          <w:rFonts w:ascii="黑体" w:eastAsia="黑体" w:hAnsi="黑体" w:hint="eastAsia"/>
          <w:sz w:val="48"/>
          <w:szCs w:val="48"/>
        </w:rPr>
        <w:t>文麒：</w:t>
      </w:r>
    </w:p>
    <w:p w14:paraId="70A8D3DE" w14:textId="77777777" w:rsidR="00B95105" w:rsidRPr="0036437D" w:rsidRDefault="00B95105" w:rsidP="0036437D">
      <w:pPr>
        <w:tabs>
          <w:tab w:val="left" w:pos="674"/>
        </w:tabs>
        <w:spacing w:line="360" w:lineRule="auto"/>
        <w:rPr>
          <w:rFonts w:ascii="黑体" w:eastAsia="黑体" w:hAnsi="黑体"/>
          <w:sz w:val="48"/>
          <w:szCs w:val="48"/>
        </w:rPr>
      </w:pPr>
      <w:r w:rsidRPr="0036437D">
        <w:rPr>
          <w:rFonts w:ascii="黑体" w:eastAsia="黑体" w:hAnsi="黑体" w:hint="eastAsia"/>
          <w:sz w:val="48"/>
          <w:szCs w:val="48"/>
        </w:rPr>
        <w:t>助力少数民族艺术文化走进现代生活</w:t>
      </w:r>
    </w:p>
    <w:p w14:paraId="17D4EAE1" w14:textId="77777777" w:rsidR="00B95105" w:rsidRPr="0036437D" w:rsidRDefault="00B95105" w:rsidP="0036437D">
      <w:pPr>
        <w:tabs>
          <w:tab w:val="left" w:pos="674"/>
        </w:tabs>
        <w:spacing w:line="360" w:lineRule="auto"/>
        <w:jc w:val="center"/>
        <w:rPr>
          <w:rFonts w:ascii="黑体" w:eastAsia="黑体" w:hAnsi="黑体"/>
          <w:sz w:val="52"/>
          <w:szCs w:val="52"/>
        </w:rPr>
      </w:pPr>
      <w:r w:rsidRPr="0036437D">
        <w:rPr>
          <w:rFonts w:ascii="黑体" w:eastAsia="黑体" w:hAnsi="黑体" w:hint="eastAsia"/>
          <w:sz w:val="52"/>
          <w:szCs w:val="52"/>
        </w:rPr>
        <w:t>公益创业项目</w:t>
      </w:r>
      <w:r w:rsidR="00421618" w:rsidRPr="0036437D">
        <w:rPr>
          <w:rFonts w:ascii="黑体" w:eastAsia="黑体" w:hAnsi="黑体" w:hint="eastAsia"/>
          <w:sz w:val="52"/>
          <w:szCs w:val="52"/>
        </w:rPr>
        <w:t>策划</w:t>
      </w:r>
      <w:commentRangeEnd w:id="44"/>
      <w:r w:rsidR="00F237BA">
        <w:rPr>
          <w:rStyle w:val="af0"/>
        </w:rPr>
        <w:commentReference w:id="44"/>
      </w:r>
    </w:p>
    <w:p w14:paraId="5E437DB2" w14:textId="77777777" w:rsidR="00B95105" w:rsidRPr="0036437D" w:rsidRDefault="00B95105" w:rsidP="0036437D">
      <w:pPr>
        <w:tabs>
          <w:tab w:val="left" w:pos="674"/>
        </w:tabs>
        <w:spacing w:line="360" w:lineRule="auto"/>
        <w:rPr>
          <w:rFonts w:ascii="宋体" w:eastAsia="宋体" w:hAnsi="宋体"/>
          <w:sz w:val="24"/>
          <w:szCs w:val="24"/>
        </w:rPr>
      </w:pPr>
    </w:p>
    <w:p w14:paraId="5E3A0C33" w14:textId="77777777" w:rsidR="00421618" w:rsidRDefault="00421618" w:rsidP="0036437D">
      <w:pPr>
        <w:spacing w:line="360" w:lineRule="auto"/>
        <w:rPr>
          <w:rFonts w:ascii="宋体" w:eastAsia="宋体" w:hAnsi="宋体"/>
          <w:sz w:val="24"/>
          <w:szCs w:val="24"/>
        </w:rPr>
      </w:pPr>
    </w:p>
    <w:p w14:paraId="73F2E800" w14:textId="77777777" w:rsidR="00DB6C75" w:rsidRPr="00DB6C75" w:rsidRDefault="003C3557" w:rsidP="00DB6C75">
      <w:pPr>
        <w:pStyle w:val="TOC3"/>
        <w:jc w:val="center"/>
        <w:rPr>
          <w:noProof/>
          <w:sz w:val="44"/>
          <w:szCs w:val="44"/>
        </w:rPr>
      </w:pPr>
      <w:r>
        <w:br w:type="column"/>
      </w:r>
      <w:r w:rsidR="00D65D4A" w:rsidRPr="00DB6C75">
        <w:rPr>
          <w:rFonts w:hint="eastAsia"/>
          <w:sz w:val="44"/>
          <w:szCs w:val="44"/>
        </w:rPr>
        <w:lastRenderedPageBreak/>
        <w:t>目录</w:t>
      </w:r>
      <w:r w:rsidR="00DB6C75">
        <w:rPr>
          <w:rFonts w:ascii="Times New Roman" w:eastAsia="宋体" w:hAnsi="Times New Roman" w:cs="Times New Roman"/>
          <w:sz w:val="44"/>
          <w:szCs w:val="44"/>
        </w:rPr>
        <w:fldChar w:fldCharType="begin"/>
      </w:r>
      <w:r w:rsidR="00DB6C75" w:rsidRPr="00DB6C75">
        <w:rPr>
          <w:rFonts w:ascii="Times New Roman" w:eastAsia="宋体" w:hAnsi="Times New Roman" w:cs="Times New Roman"/>
          <w:sz w:val="44"/>
          <w:szCs w:val="44"/>
        </w:rPr>
        <w:instrText xml:space="preserve"> TOC \o "1-2" \h \z \t "</w:instrText>
      </w:r>
      <w:r w:rsidR="00DB6C75" w:rsidRPr="00DB6C75">
        <w:rPr>
          <w:rFonts w:ascii="Times New Roman" w:eastAsia="宋体" w:hAnsi="Times New Roman" w:cs="Times New Roman"/>
          <w:sz w:val="44"/>
          <w:szCs w:val="44"/>
        </w:rPr>
        <w:instrText>标题</w:instrText>
      </w:r>
      <w:r w:rsidR="00DB6C75" w:rsidRPr="00DB6C75">
        <w:rPr>
          <w:rFonts w:ascii="Times New Roman" w:eastAsia="宋体" w:hAnsi="Times New Roman" w:cs="Times New Roman"/>
          <w:sz w:val="44"/>
          <w:szCs w:val="44"/>
        </w:rPr>
        <w:instrText xml:space="preserve"> 3,3,</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2,2,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3,3,</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4,2,</w:instrText>
      </w:r>
      <w:r w:rsidR="00DB6C75" w:rsidRPr="00DB6C75">
        <w:rPr>
          <w:rFonts w:ascii="Times New Roman" w:eastAsia="宋体" w:hAnsi="Times New Roman" w:cs="Times New Roman"/>
          <w:sz w:val="44"/>
          <w:szCs w:val="44"/>
        </w:rPr>
        <w:instrText>标题</w:instrText>
      </w:r>
      <w:r w:rsidR="00DB6C75" w:rsidRPr="00DB6C75">
        <w:rPr>
          <w:rFonts w:ascii="Times New Roman" w:eastAsia="宋体" w:hAnsi="Times New Roman" w:cs="Times New Roman"/>
          <w:sz w:val="44"/>
          <w:szCs w:val="44"/>
        </w:rPr>
        <w:instrText>1,1,</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5,2,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6,2,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7,2,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8,2,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9,2,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10,2,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11,2,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12,2,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13,2,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14,2,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15,2,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16,2,</w:instrText>
      </w:r>
      <w:r w:rsidR="00DB6C75" w:rsidRPr="00DB6C75">
        <w:rPr>
          <w:rFonts w:ascii="Times New Roman" w:eastAsia="宋体" w:hAnsi="Times New Roman" w:cs="Times New Roman"/>
          <w:sz w:val="44"/>
          <w:szCs w:val="44"/>
        </w:rPr>
        <w:instrText>样式</w:instrText>
      </w:r>
      <w:r w:rsidR="00DB6C75" w:rsidRPr="00DB6C75">
        <w:rPr>
          <w:rFonts w:ascii="Times New Roman" w:eastAsia="宋体" w:hAnsi="Times New Roman" w:cs="Times New Roman"/>
          <w:sz w:val="44"/>
          <w:szCs w:val="44"/>
        </w:rPr>
        <w:instrText xml:space="preserve">17,2" </w:instrText>
      </w:r>
      <w:r w:rsidR="00DB6C75">
        <w:rPr>
          <w:rFonts w:ascii="Times New Roman" w:eastAsia="宋体" w:hAnsi="Times New Roman" w:cs="Times New Roman"/>
          <w:sz w:val="44"/>
          <w:szCs w:val="44"/>
        </w:rPr>
        <w:fldChar w:fldCharType="separate"/>
      </w:r>
    </w:p>
    <w:p w14:paraId="48BB4248" w14:textId="3C2BE91D" w:rsidR="00DB6C75" w:rsidRDefault="0098228F">
      <w:pPr>
        <w:pStyle w:val="TOC1"/>
        <w:tabs>
          <w:tab w:val="left" w:pos="840"/>
          <w:tab w:val="right" w:leader="dot" w:pos="8296"/>
        </w:tabs>
        <w:rPr>
          <w:rFonts w:cstheme="minorBidi"/>
          <w:noProof/>
          <w:kern w:val="2"/>
          <w:sz w:val="21"/>
        </w:rPr>
      </w:pPr>
      <w:hyperlink w:anchor="_Toc24460970" w:history="1">
        <w:r w:rsidR="00DB6C75" w:rsidRPr="003A27C3">
          <w:rPr>
            <w:rStyle w:val="ad"/>
            <w:noProof/>
          </w:rPr>
          <w:t>(一)</w:t>
        </w:r>
        <w:r w:rsidR="00DB6C75">
          <w:rPr>
            <w:rFonts w:cstheme="minorBidi"/>
            <w:noProof/>
            <w:kern w:val="2"/>
            <w:sz w:val="21"/>
          </w:rPr>
          <w:tab/>
        </w:r>
        <w:r w:rsidR="00DB6C75" w:rsidRPr="003A27C3">
          <w:rPr>
            <w:rStyle w:val="ad"/>
            <w:noProof/>
          </w:rPr>
          <w:t>团队介绍</w:t>
        </w:r>
        <w:r w:rsidR="00DB6C75">
          <w:rPr>
            <w:noProof/>
            <w:webHidden/>
          </w:rPr>
          <w:tab/>
        </w:r>
        <w:r w:rsidR="00DB6C75">
          <w:rPr>
            <w:noProof/>
            <w:webHidden/>
          </w:rPr>
          <w:fldChar w:fldCharType="begin"/>
        </w:r>
        <w:r w:rsidR="00DB6C75">
          <w:rPr>
            <w:noProof/>
            <w:webHidden/>
          </w:rPr>
          <w:instrText xml:space="preserve"> PAGEREF _Toc24460970 \h </w:instrText>
        </w:r>
        <w:r w:rsidR="00DB6C75">
          <w:rPr>
            <w:noProof/>
            <w:webHidden/>
          </w:rPr>
        </w:r>
        <w:r w:rsidR="00DB6C75">
          <w:rPr>
            <w:noProof/>
            <w:webHidden/>
          </w:rPr>
          <w:fldChar w:fldCharType="separate"/>
        </w:r>
        <w:r w:rsidR="00956759">
          <w:rPr>
            <w:noProof/>
            <w:webHidden/>
          </w:rPr>
          <w:t>4</w:t>
        </w:r>
        <w:r w:rsidR="00DB6C75">
          <w:rPr>
            <w:noProof/>
            <w:webHidden/>
          </w:rPr>
          <w:fldChar w:fldCharType="end"/>
        </w:r>
      </w:hyperlink>
    </w:p>
    <w:p w14:paraId="52EAAEC7" w14:textId="688F899D" w:rsidR="00DB6C75" w:rsidRDefault="0098228F">
      <w:pPr>
        <w:pStyle w:val="TOC2"/>
        <w:tabs>
          <w:tab w:val="left" w:pos="840"/>
          <w:tab w:val="right" w:leader="dot" w:pos="8296"/>
        </w:tabs>
        <w:rPr>
          <w:rFonts w:cstheme="minorBidi"/>
          <w:noProof/>
          <w:kern w:val="2"/>
          <w:sz w:val="21"/>
        </w:rPr>
      </w:pPr>
      <w:hyperlink w:anchor="_Toc24460971" w:history="1">
        <w:r w:rsidR="00DB6C75" w:rsidRPr="003A27C3">
          <w:rPr>
            <w:rStyle w:val="ad"/>
            <w:noProof/>
          </w:rPr>
          <w:t>1.1</w:t>
        </w:r>
        <w:r w:rsidR="00DB6C75">
          <w:rPr>
            <w:rFonts w:cstheme="minorBidi"/>
            <w:noProof/>
            <w:kern w:val="2"/>
            <w:sz w:val="21"/>
          </w:rPr>
          <w:tab/>
        </w:r>
        <w:r w:rsidR="00DB6C75" w:rsidRPr="003A27C3">
          <w:rPr>
            <w:rStyle w:val="ad"/>
            <w:noProof/>
          </w:rPr>
          <w:t>团队名称</w:t>
        </w:r>
        <w:r w:rsidR="00DB6C75">
          <w:rPr>
            <w:noProof/>
            <w:webHidden/>
          </w:rPr>
          <w:tab/>
        </w:r>
        <w:r w:rsidR="00DB6C75">
          <w:rPr>
            <w:noProof/>
            <w:webHidden/>
          </w:rPr>
          <w:fldChar w:fldCharType="begin"/>
        </w:r>
        <w:r w:rsidR="00DB6C75">
          <w:rPr>
            <w:noProof/>
            <w:webHidden/>
          </w:rPr>
          <w:instrText xml:space="preserve"> PAGEREF _Toc24460971 \h </w:instrText>
        </w:r>
        <w:r w:rsidR="00DB6C75">
          <w:rPr>
            <w:noProof/>
            <w:webHidden/>
          </w:rPr>
        </w:r>
        <w:r w:rsidR="00DB6C75">
          <w:rPr>
            <w:noProof/>
            <w:webHidden/>
          </w:rPr>
          <w:fldChar w:fldCharType="separate"/>
        </w:r>
        <w:r w:rsidR="00956759">
          <w:rPr>
            <w:noProof/>
            <w:webHidden/>
          </w:rPr>
          <w:t>4</w:t>
        </w:r>
        <w:r w:rsidR="00DB6C75">
          <w:rPr>
            <w:noProof/>
            <w:webHidden/>
          </w:rPr>
          <w:fldChar w:fldCharType="end"/>
        </w:r>
      </w:hyperlink>
    </w:p>
    <w:p w14:paraId="103FF458" w14:textId="2B760F3F" w:rsidR="00DB6C75" w:rsidRDefault="0098228F">
      <w:pPr>
        <w:pStyle w:val="TOC2"/>
        <w:tabs>
          <w:tab w:val="left" w:pos="840"/>
          <w:tab w:val="right" w:leader="dot" w:pos="8296"/>
        </w:tabs>
        <w:rPr>
          <w:rFonts w:cstheme="minorBidi"/>
          <w:noProof/>
          <w:kern w:val="2"/>
          <w:sz w:val="21"/>
        </w:rPr>
      </w:pPr>
      <w:hyperlink w:anchor="_Toc24460972" w:history="1">
        <w:r w:rsidR="00DB6C75" w:rsidRPr="003A27C3">
          <w:rPr>
            <w:rStyle w:val="ad"/>
            <w:noProof/>
          </w:rPr>
          <w:t>1.2</w:t>
        </w:r>
        <w:r w:rsidR="00DB6C75">
          <w:rPr>
            <w:rFonts w:cstheme="minorBidi"/>
            <w:noProof/>
            <w:kern w:val="2"/>
            <w:sz w:val="21"/>
          </w:rPr>
          <w:tab/>
        </w:r>
        <w:r w:rsidR="00DB6C75" w:rsidRPr="003A27C3">
          <w:rPr>
            <w:rStyle w:val="ad"/>
            <w:noProof/>
          </w:rPr>
          <w:t>团队logo</w:t>
        </w:r>
        <w:r w:rsidR="00DB6C75">
          <w:rPr>
            <w:noProof/>
            <w:webHidden/>
          </w:rPr>
          <w:tab/>
        </w:r>
        <w:r w:rsidR="00DB6C75">
          <w:rPr>
            <w:noProof/>
            <w:webHidden/>
          </w:rPr>
          <w:fldChar w:fldCharType="begin"/>
        </w:r>
        <w:r w:rsidR="00DB6C75">
          <w:rPr>
            <w:noProof/>
            <w:webHidden/>
          </w:rPr>
          <w:instrText xml:space="preserve"> PAGEREF _Toc24460972 \h </w:instrText>
        </w:r>
        <w:r w:rsidR="00DB6C75">
          <w:rPr>
            <w:noProof/>
            <w:webHidden/>
          </w:rPr>
        </w:r>
        <w:r w:rsidR="00DB6C75">
          <w:rPr>
            <w:noProof/>
            <w:webHidden/>
          </w:rPr>
          <w:fldChar w:fldCharType="separate"/>
        </w:r>
        <w:r w:rsidR="00956759">
          <w:rPr>
            <w:noProof/>
            <w:webHidden/>
          </w:rPr>
          <w:t>4</w:t>
        </w:r>
        <w:r w:rsidR="00DB6C75">
          <w:rPr>
            <w:noProof/>
            <w:webHidden/>
          </w:rPr>
          <w:fldChar w:fldCharType="end"/>
        </w:r>
      </w:hyperlink>
    </w:p>
    <w:p w14:paraId="008D849A" w14:textId="3A16A4D9" w:rsidR="00DB6C75" w:rsidRDefault="0098228F">
      <w:pPr>
        <w:pStyle w:val="TOC2"/>
        <w:tabs>
          <w:tab w:val="left" w:pos="840"/>
          <w:tab w:val="right" w:leader="dot" w:pos="8296"/>
        </w:tabs>
        <w:rPr>
          <w:rFonts w:cstheme="minorBidi"/>
          <w:noProof/>
          <w:kern w:val="2"/>
          <w:sz w:val="21"/>
        </w:rPr>
      </w:pPr>
      <w:hyperlink w:anchor="_Toc24460973" w:history="1">
        <w:r w:rsidR="00DB6C75" w:rsidRPr="003A27C3">
          <w:rPr>
            <w:rStyle w:val="ad"/>
            <w:noProof/>
          </w:rPr>
          <w:t>1.3</w:t>
        </w:r>
        <w:r w:rsidR="00DB6C75">
          <w:rPr>
            <w:rFonts w:cstheme="minorBidi"/>
            <w:noProof/>
            <w:kern w:val="2"/>
            <w:sz w:val="21"/>
          </w:rPr>
          <w:tab/>
        </w:r>
        <w:r w:rsidR="00DB6C75" w:rsidRPr="003A27C3">
          <w:rPr>
            <w:rStyle w:val="ad"/>
            <w:noProof/>
          </w:rPr>
          <w:t>团队使命</w:t>
        </w:r>
        <w:r w:rsidR="00DB6C75">
          <w:rPr>
            <w:noProof/>
            <w:webHidden/>
          </w:rPr>
          <w:tab/>
        </w:r>
        <w:r w:rsidR="00DB6C75">
          <w:rPr>
            <w:noProof/>
            <w:webHidden/>
          </w:rPr>
          <w:fldChar w:fldCharType="begin"/>
        </w:r>
        <w:r w:rsidR="00DB6C75">
          <w:rPr>
            <w:noProof/>
            <w:webHidden/>
          </w:rPr>
          <w:instrText xml:space="preserve"> PAGEREF _Toc24460973 \h </w:instrText>
        </w:r>
        <w:r w:rsidR="00DB6C75">
          <w:rPr>
            <w:noProof/>
            <w:webHidden/>
          </w:rPr>
        </w:r>
        <w:r w:rsidR="00DB6C75">
          <w:rPr>
            <w:noProof/>
            <w:webHidden/>
          </w:rPr>
          <w:fldChar w:fldCharType="separate"/>
        </w:r>
        <w:r w:rsidR="00956759">
          <w:rPr>
            <w:noProof/>
            <w:webHidden/>
          </w:rPr>
          <w:t>4</w:t>
        </w:r>
        <w:r w:rsidR="00DB6C75">
          <w:rPr>
            <w:noProof/>
            <w:webHidden/>
          </w:rPr>
          <w:fldChar w:fldCharType="end"/>
        </w:r>
      </w:hyperlink>
    </w:p>
    <w:p w14:paraId="5024B700" w14:textId="64458F9B" w:rsidR="00DB6C75" w:rsidRDefault="0098228F">
      <w:pPr>
        <w:pStyle w:val="TOC2"/>
        <w:tabs>
          <w:tab w:val="left" w:pos="840"/>
          <w:tab w:val="right" w:leader="dot" w:pos="8296"/>
        </w:tabs>
        <w:rPr>
          <w:rFonts w:cstheme="minorBidi"/>
          <w:noProof/>
          <w:kern w:val="2"/>
          <w:sz w:val="21"/>
        </w:rPr>
      </w:pPr>
      <w:hyperlink w:anchor="_Toc24460974" w:history="1">
        <w:r w:rsidR="00DB6C75" w:rsidRPr="003A27C3">
          <w:rPr>
            <w:rStyle w:val="ad"/>
            <w:noProof/>
          </w:rPr>
          <w:t>1.4</w:t>
        </w:r>
        <w:r w:rsidR="00DB6C75">
          <w:rPr>
            <w:rFonts w:cstheme="minorBidi"/>
            <w:noProof/>
            <w:kern w:val="2"/>
            <w:sz w:val="21"/>
          </w:rPr>
          <w:tab/>
        </w:r>
        <w:r w:rsidR="00DB6C75" w:rsidRPr="003A27C3">
          <w:rPr>
            <w:rStyle w:val="ad"/>
            <w:noProof/>
          </w:rPr>
          <w:t>团队宗旨</w:t>
        </w:r>
        <w:r w:rsidR="00DB6C75">
          <w:rPr>
            <w:noProof/>
            <w:webHidden/>
          </w:rPr>
          <w:tab/>
        </w:r>
        <w:r w:rsidR="00DB6C75">
          <w:rPr>
            <w:noProof/>
            <w:webHidden/>
          </w:rPr>
          <w:fldChar w:fldCharType="begin"/>
        </w:r>
        <w:r w:rsidR="00DB6C75">
          <w:rPr>
            <w:noProof/>
            <w:webHidden/>
          </w:rPr>
          <w:instrText xml:space="preserve"> PAGEREF _Toc24460974 \h </w:instrText>
        </w:r>
        <w:r w:rsidR="00DB6C75">
          <w:rPr>
            <w:noProof/>
            <w:webHidden/>
          </w:rPr>
        </w:r>
        <w:r w:rsidR="00DB6C75">
          <w:rPr>
            <w:noProof/>
            <w:webHidden/>
          </w:rPr>
          <w:fldChar w:fldCharType="separate"/>
        </w:r>
        <w:r w:rsidR="00956759">
          <w:rPr>
            <w:noProof/>
            <w:webHidden/>
          </w:rPr>
          <w:t>4</w:t>
        </w:r>
        <w:r w:rsidR="00DB6C75">
          <w:rPr>
            <w:noProof/>
            <w:webHidden/>
          </w:rPr>
          <w:fldChar w:fldCharType="end"/>
        </w:r>
      </w:hyperlink>
    </w:p>
    <w:p w14:paraId="2B8D578A" w14:textId="1941C3E0" w:rsidR="00DB6C75" w:rsidRDefault="0098228F">
      <w:pPr>
        <w:pStyle w:val="TOC2"/>
        <w:tabs>
          <w:tab w:val="left" w:pos="840"/>
          <w:tab w:val="right" w:leader="dot" w:pos="8296"/>
        </w:tabs>
        <w:rPr>
          <w:rFonts w:cstheme="minorBidi"/>
          <w:noProof/>
          <w:kern w:val="2"/>
          <w:sz w:val="21"/>
        </w:rPr>
      </w:pPr>
      <w:hyperlink w:anchor="_Toc24460975" w:history="1">
        <w:r w:rsidR="00DB6C75" w:rsidRPr="003A27C3">
          <w:rPr>
            <w:rStyle w:val="ad"/>
            <w:noProof/>
            <w:spacing w:val="8"/>
          </w:rPr>
          <w:t>1.5</w:t>
        </w:r>
        <w:r w:rsidR="00DB6C75">
          <w:rPr>
            <w:rFonts w:cstheme="minorBidi"/>
            <w:noProof/>
            <w:kern w:val="2"/>
            <w:sz w:val="21"/>
          </w:rPr>
          <w:tab/>
        </w:r>
        <w:r w:rsidR="00DB6C75" w:rsidRPr="003A27C3">
          <w:rPr>
            <w:rStyle w:val="ad"/>
            <w:noProof/>
          </w:rPr>
          <w:t>团队目标</w:t>
        </w:r>
        <w:r w:rsidR="00DB6C75">
          <w:rPr>
            <w:noProof/>
            <w:webHidden/>
          </w:rPr>
          <w:tab/>
        </w:r>
        <w:r w:rsidR="00DB6C75">
          <w:rPr>
            <w:noProof/>
            <w:webHidden/>
          </w:rPr>
          <w:fldChar w:fldCharType="begin"/>
        </w:r>
        <w:r w:rsidR="00DB6C75">
          <w:rPr>
            <w:noProof/>
            <w:webHidden/>
          </w:rPr>
          <w:instrText xml:space="preserve"> PAGEREF _Toc24460975 \h </w:instrText>
        </w:r>
        <w:r w:rsidR="00DB6C75">
          <w:rPr>
            <w:noProof/>
            <w:webHidden/>
          </w:rPr>
        </w:r>
        <w:r w:rsidR="00DB6C75">
          <w:rPr>
            <w:noProof/>
            <w:webHidden/>
          </w:rPr>
          <w:fldChar w:fldCharType="separate"/>
        </w:r>
        <w:r w:rsidR="00956759">
          <w:rPr>
            <w:noProof/>
            <w:webHidden/>
          </w:rPr>
          <w:t>4</w:t>
        </w:r>
        <w:r w:rsidR="00DB6C75">
          <w:rPr>
            <w:noProof/>
            <w:webHidden/>
          </w:rPr>
          <w:fldChar w:fldCharType="end"/>
        </w:r>
      </w:hyperlink>
    </w:p>
    <w:p w14:paraId="68641495" w14:textId="38B5BFF8" w:rsidR="00DB6C75" w:rsidRDefault="0098228F">
      <w:pPr>
        <w:pStyle w:val="TOC1"/>
        <w:tabs>
          <w:tab w:val="left" w:pos="840"/>
          <w:tab w:val="right" w:leader="dot" w:pos="8296"/>
        </w:tabs>
        <w:rPr>
          <w:rFonts w:cstheme="minorBidi"/>
          <w:noProof/>
          <w:kern w:val="2"/>
          <w:sz w:val="21"/>
        </w:rPr>
      </w:pPr>
      <w:hyperlink w:anchor="_Toc24460976" w:history="1">
        <w:r w:rsidR="00DB6C75" w:rsidRPr="003A27C3">
          <w:rPr>
            <w:rStyle w:val="ad"/>
            <w:noProof/>
          </w:rPr>
          <w:t>(二)</w:t>
        </w:r>
        <w:r w:rsidR="00DB6C75">
          <w:rPr>
            <w:rFonts w:cstheme="minorBidi"/>
            <w:noProof/>
            <w:kern w:val="2"/>
            <w:sz w:val="21"/>
          </w:rPr>
          <w:tab/>
        </w:r>
        <w:r w:rsidR="00DB6C75" w:rsidRPr="003A27C3">
          <w:rPr>
            <w:rStyle w:val="ad"/>
            <w:noProof/>
          </w:rPr>
          <w:t>项目目标与特色</w:t>
        </w:r>
        <w:r w:rsidR="00DB6C75">
          <w:rPr>
            <w:noProof/>
            <w:webHidden/>
          </w:rPr>
          <w:tab/>
        </w:r>
        <w:r w:rsidR="00DB6C75">
          <w:rPr>
            <w:noProof/>
            <w:webHidden/>
          </w:rPr>
          <w:fldChar w:fldCharType="begin"/>
        </w:r>
        <w:r w:rsidR="00DB6C75">
          <w:rPr>
            <w:noProof/>
            <w:webHidden/>
          </w:rPr>
          <w:instrText xml:space="preserve"> PAGEREF _Toc24460976 \h </w:instrText>
        </w:r>
        <w:r w:rsidR="00DB6C75">
          <w:rPr>
            <w:noProof/>
            <w:webHidden/>
          </w:rPr>
        </w:r>
        <w:r w:rsidR="00DB6C75">
          <w:rPr>
            <w:noProof/>
            <w:webHidden/>
          </w:rPr>
          <w:fldChar w:fldCharType="separate"/>
        </w:r>
        <w:r w:rsidR="00956759">
          <w:rPr>
            <w:noProof/>
            <w:webHidden/>
          </w:rPr>
          <w:t>5</w:t>
        </w:r>
        <w:r w:rsidR="00DB6C75">
          <w:rPr>
            <w:noProof/>
            <w:webHidden/>
          </w:rPr>
          <w:fldChar w:fldCharType="end"/>
        </w:r>
      </w:hyperlink>
    </w:p>
    <w:p w14:paraId="627694F5" w14:textId="1F1EE984" w:rsidR="00DB6C75" w:rsidRDefault="0098228F">
      <w:pPr>
        <w:pStyle w:val="TOC2"/>
        <w:tabs>
          <w:tab w:val="left" w:pos="840"/>
          <w:tab w:val="right" w:leader="dot" w:pos="8296"/>
        </w:tabs>
        <w:rPr>
          <w:rFonts w:cstheme="minorBidi"/>
          <w:noProof/>
          <w:kern w:val="2"/>
          <w:sz w:val="21"/>
        </w:rPr>
      </w:pPr>
      <w:hyperlink w:anchor="_Toc24460977" w:history="1">
        <w:r w:rsidR="00DB6C75" w:rsidRPr="003A27C3">
          <w:rPr>
            <w:rStyle w:val="ad"/>
            <w:noProof/>
          </w:rPr>
          <w:t>2.1</w:t>
        </w:r>
        <w:r w:rsidR="00DB6C75">
          <w:rPr>
            <w:rFonts w:cstheme="minorBidi"/>
            <w:noProof/>
            <w:kern w:val="2"/>
            <w:sz w:val="21"/>
          </w:rPr>
          <w:tab/>
        </w:r>
        <w:r w:rsidR="00DB6C75" w:rsidRPr="003A27C3">
          <w:rPr>
            <w:rStyle w:val="ad"/>
            <w:noProof/>
          </w:rPr>
          <w:t>项目简介</w:t>
        </w:r>
        <w:r w:rsidR="00DB6C75">
          <w:rPr>
            <w:noProof/>
            <w:webHidden/>
          </w:rPr>
          <w:tab/>
        </w:r>
        <w:r w:rsidR="00DB6C75">
          <w:rPr>
            <w:noProof/>
            <w:webHidden/>
          </w:rPr>
          <w:fldChar w:fldCharType="begin"/>
        </w:r>
        <w:r w:rsidR="00DB6C75">
          <w:rPr>
            <w:noProof/>
            <w:webHidden/>
          </w:rPr>
          <w:instrText xml:space="preserve"> PAGEREF _Toc24460977 \h </w:instrText>
        </w:r>
        <w:r w:rsidR="00DB6C75">
          <w:rPr>
            <w:noProof/>
            <w:webHidden/>
          </w:rPr>
        </w:r>
        <w:r w:rsidR="00DB6C75">
          <w:rPr>
            <w:noProof/>
            <w:webHidden/>
          </w:rPr>
          <w:fldChar w:fldCharType="separate"/>
        </w:r>
        <w:r w:rsidR="00956759">
          <w:rPr>
            <w:noProof/>
            <w:webHidden/>
          </w:rPr>
          <w:t>5</w:t>
        </w:r>
        <w:r w:rsidR="00DB6C75">
          <w:rPr>
            <w:noProof/>
            <w:webHidden/>
          </w:rPr>
          <w:fldChar w:fldCharType="end"/>
        </w:r>
      </w:hyperlink>
    </w:p>
    <w:p w14:paraId="7A3D6C5E" w14:textId="6189E137" w:rsidR="00DB6C75" w:rsidRDefault="0098228F">
      <w:pPr>
        <w:pStyle w:val="TOC3"/>
        <w:tabs>
          <w:tab w:val="left" w:pos="1680"/>
          <w:tab w:val="right" w:leader="dot" w:pos="8296"/>
        </w:tabs>
        <w:rPr>
          <w:noProof/>
          <w:szCs w:val="22"/>
        </w:rPr>
      </w:pPr>
      <w:hyperlink w:anchor="_Toc24460978" w:history="1">
        <w:r w:rsidR="00DB6C75" w:rsidRPr="003A27C3">
          <w:rPr>
            <w:rStyle w:val="ad"/>
            <w:noProof/>
          </w:rPr>
          <w:t>2.1.1</w:t>
        </w:r>
        <w:r w:rsidR="00DB6C75">
          <w:rPr>
            <w:noProof/>
            <w:szCs w:val="22"/>
          </w:rPr>
          <w:tab/>
        </w:r>
        <w:r w:rsidR="00DB6C75" w:rsidRPr="003A27C3">
          <w:rPr>
            <w:rStyle w:val="ad"/>
            <w:noProof/>
          </w:rPr>
          <w:t>项目背景</w:t>
        </w:r>
        <w:r w:rsidR="00DB6C75">
          <w:rPr>
            <w:noProof/>
            <w:webHidden/>
          </w:rPr>
          <w:tab/>
        </w:r>
        <w:r w:rsidR="00DB6C75">
          <w:rPr>
            <w:noProof/>
            <w:webHidden/>
          </w:rPr>
          <w:fldChar w:fldCharType="begin"/>
        </w:r>
        <w:r w:rsidR="00DB6C75">
          <w:rPr>
            <w:noProof/>
            <w:webHidden/>
          </w:rPr>
          <w:instrText xml:space="preserve"> PAGEREF _Toc24460978 \h </w:instrText>
        </w:r>
        <w:r w:rsidR="00DB6C75">
          <w:rPr>
            <w:noProof/>
            <w:webHidden/>
          </w:rPr>
        </w:r>
        <w:r w:rsidR="00DB6C75">
          <w:rPr>
            <w:noProof/>
            <w:webHidden/>
          </w:rPr>
          <w:fldChar w:fldCharType="separate"/>
        </w:r>
        <w:r w:rsidR="00956759">
          <w:rPr>
            <w:noProof/>
            <w:webHidden/>
          </w:rPr>
          <w:t>5</w:t>
        </w:r>
        <w:r w:rsidR="00DB6C75">
          <w:rPr>
            <w:noProof/>
            <w:webHidden/>
          </w:rPr>
          <w:fldChar w:fldCharType="end"/>
        </w:r>
      </w:hyperlink>
    </w:p>
    <w:p w14:paraId="21734B89" w14:textId="5686A0F4" w:rsidR="00DB6C75" w:rsidRDefault="0098228F">
      <w:pPr>
        <w:pStyle w:val="TOC3"/>
        <w:tabs>
          <w:tab w:val="left" w:pos="1680"/>
          <w:tab w:val="right" w:leader="dot" w:pos="8296"/>
        </w:tabs>
        <w:rPr>
          <w:noProof/>
          <w:szCs w:val="22"/>
        </w:rPr>
      </w:pPr>
      <w:hyperlink w:anchor="_Toc24460979" w:history="1">
        <w:r w:rsidR="00DB6C75" w:rsidRPr="003A27C3">
          <w:rPr>
            <w:rStyle w:val="ad"/>
            <w:noProof/>
          </w:rPr>
          <w:t>2.1.2</w:t>
        </w:r>
        <w:r w:rsidR="00DB6C75">
          <w:rPr>
            <w:noProof/>
            <w:szCs w:val="22"/>
          </w:rPr>
          <w:tab/>
        </w:r>
        <w:r w:rsidR="00DB6C75" w:rsidRPr="003A27C3">
          <w:rPr>
            <w:rStyle w:val="ad"/>
            <w:noProof/>
          </w:rPr>
          <w:t>项目内容</w:t>
        </w:r>
        <w:r w:rsidR="00DB6C75">
          <w:rPr>
            <w:noProof/>
            <w:webHidden/>
          </w:rPr>
          <w:tab/>
        </w:r>
        <w:r w:rsidR="00DB6C75">
          <w:rPr>
            <w:noProof/>
            <w:webHidden/>
          </w:rPr>
          <w:fldChar w:fldCharType="begin"/>
        </w:r>
        <w:r w:rsidR="00DB6C75">
          <w:rPr>
            <w:noProof/>
            <w:webHidden/>
          </w:rPr>
          <w:instrText xml:space="preserve"> PAGEREF _Toc24460979 \h </w:instrText>
        </w:r>
        <w:r w:rsidR="00DB6C75">
          <w:rPr>
            <w:noProof/>
            <w:webHidden/>
          </w:rPr>
        </w:r>
        <w:r w:rsidR="00DB6C75">
          <w:rPr>
            <w:noProof/>
            <w:webHidden/>
          </w:rPr>
          <w:fldChar w:fldCharType="separate"/>
        </w:r>
        <w:r w:rsidR="00956759">
          <w:rPr>
            <w:noProof/>
            <w:webHidden/>
          </w:rPr>
          <w:t>5</w:t>
        </w:r>
        <w:r w:rsidR="00DB6C75">
          <w:rPr>
            <w:noProof/>
            <w:webHidden/>
          </w:rPr>
          <w:fldChar w:fldCharType="end"/>
        </w:r>
      </w:hyperlink>
    </w:p>
    <w:p w14:paraId="5F258422" w14:textId="091D85BB" w:rsidR="00DB6C75" w:rsidRDefault="0098228F">
      <w:pPr>
        <w:pStyle w:val="TOC3"/>
        <w:tabs>
          <w:tab w:val="left" w:pos="1680"/>
          <w:tab w:val="right" w:leader="dot" w:pos="8296"/>
        </w:tabs>
        <w:rPr>
          <w:noProof/>
          <w:szCs w:val="22"/>
        </w:rPr>
      </w:pPr>
      <w:hyperlink w:anchor="_Toc24460980" w:history="1">
        <w:r w:rsidR="00DB6C75" w:rsidRPr="003A27C3">
          <w:rPr>
            <w:rStyle w:val="ad"/>
            <w:noProof/>
          </w:rPr>
          <w:t>2.1.3</w:t>
        </w:r>
        <w:r w:rsidR="00DB6C75">
          <w:rPr>
            <w:noProof/>
            <w:szCs w:val="22"/>
          </w:rPr>
          <w:tab/>
        </w:r>
        <w:r w:rsidR="00DB6C75" w:rsidRPr="003A27C3">
          <w:rPr>
            <w:rStyle w:val="ad"/>
            <w:noProof/>
          </w:rPr>
          <w:t>项目意义</w:t>
        </w:r>
        <w:r w:rsidR="00DB6C75">
          <w:rPr>
            <w:noProof/>
            <w:webHidden/>
          </w:rPr>
          <w:tab/>
        </w:r>
        <w:r w:rsidR="00DB6C75">
          <w:rPr>
            <w:noProof/>
            <w:webHidden/>
          </w:rPr>
          <w:fldChar w:fldCharType="begin"/>
        </w:r>
        <w:r w:rsidR="00DB6C75">
          <w:rPr>
            <w:noProof/>
            <w:webHidden/>
          </w:rPr>
          <w:instrText xml:space="preserve"> PAGEREF _Toc24460980 \h </w:instrText>
        </w:r>
        <w:r w:rsidR="00DB6C75">
          <w:rPr>
            <w:noProof/>
            <w:webHidden/>
          </w:rPr>
        </w:r>
        <w:r w:rsidR="00DB6C75">
          <w:rPr>
            <w:noProof/>
            <w:webHidden/>
          </w:rPr>
          <w:fldChar w:fldCharType="separate"/>
        </w:r>
        <w:r w:rsidR="00956759">
          <w:rPr>
            <w:noProof/>
            <w:webHidden/>
          </w:rPr>
          <w:t>5</w:t>
        </w:r>
        <w:r w:rsidR="00DB6C75">
          <w:rPr>
            <w:noProof/>
            <w:webHidden/>
          </w:rPr>
          <w:fldChar w:fldCharType="end"/>
        </w:r>
      </w:hyperlink>
    </w:p>
    <w:p w14:paraId="3D4B037D" w14:textId="357C7022" w:rsidR="00DB6C75" w:rsidRDefault="0098228F">
      <w:pPr>
        <w:pStyle w:val="TOC3"/>
        <w:tabs>
          <w:tab w:val="left" w:pos="1680"/>
          <w:tab w:val="right" w:leader="dot" w:pos="8296"/>
        </w:tabs>
        <w:rPr>
          <w:noProof/>
          <w:szCs w:val="22"/>
        </w:rPr>
      </w:pPr>
      <w:hyperlink w:anchor="_Toc24460981" w:history="1">
        <w:r w:rsidR="00DB6C75" w:rsidRPr="003A27C3">
          <w:rPr>
            <w:rStyle w:val="ad"/>
            <w:noProof/>
          </w:rPr>
          <w:t>2.1.4</w:t>
        </w:r>
        <w:r w:rsidR="00DB6C75">
          <w:rPr>
            <w:noProof/>
            <w:szCs w:val="22"/>
          </w:rPr>
          <w:tab/>
        </w:r>
        <w:r w:rsidR="00DB6C75" w:rsidRPr="003A27C3">
          <w:rPr>
            <w:rStyle w:val="ad"/>
            <w:noProof/>
          </w:rPr>
          <w:t>目标与进展</w:t>
        </w:r>
        <w:r w:rsidR="00DB6C75">
          <w:rPr>
            <w:noProof/>
            <w:webHidden/>
          </w:rPr>
          <w:tab/>
        </w:r>
        <w:r w:rsidR="00DB6C75">
          <w:rPr>
            <w:noProof/>
            <w:webHidden/>
          </w:rPr>
          <w:fldChar w:fldCharType="begin"/>
        </w:r>
        <w:r w:rsidR="00DB6C75">
          <w:rPr>
            <w:noProof/>
            <w:webHidden/>
          </w:rPr>
          <w:instrText xml:space="preserve"> PAGEREF _Toc24460981 \h </w:instrText>
        </w:r>
        <w:r w:rsidR="00DB6C75">
          <w:rPr>
            <w:noProof/>
            <w:webHidden/>
          </w:rPr>
        </w:r>
        <w:r w:rsidR="00DB6C75">
          <w:rPr>
            <w:noProof/>
            <w:webHidden/>
          </w:rPr>
          <w:fldChar w:fldCharType="separate"/>
        </w:r>
        <w:r w:rsidR="00956759">
          <w:rPr>
            <w:noProof/>
            <w:webHidden/>
          </w:rPr>
          <w:t>5</w:t>
        </w:r>
        <w:r w:rsidR="00DB6C75">
          <w:rPr>
            <w:noProof/>
            <w:webHidden/>
          </w:rPr>
          <w:fldChar w:fldCharType="end"/>
        </w:r>
      </w:hyperlink>
    </w:p>
    <w:p w14:paraId="01D1A4E9" w14:textId="06033955" w:rsidR="00DB6C75" w:rsidRDefault="0098228F">
      <w:pPr>
        <w:pStyle w:val="TOC2"/>
        <w:tabs>
          <w:tab w:val="left" w:pos="840"/>
          <w:tab w:val="right" w:leader="dot" w:pos="8296"/>
        </w:tabs>
        <w:rPr>
          <w:rFonts w:cstheme="minorBidi"/>
          <w:noProof/>
          <w:kern w:val="2"/>
          <w:sz w:val="21"/>
        </w:rPr>
      </w:pPr>
      <w:hyperlink w:anchor="_Toc24460982" w:history="1">
        <w:r w:rsidR="00DB6C75" w:rsidRPr="003A27C3">
          <w:rPr>
            <w:rStyle w:val="ad"/>
            <w:noProof/>
          </w:rPr>
          <w:t>2.2</w:t>
        </w:r>
        <w:r w:rsidR="00DB6C75">
          <w:rPr>
            <w:rFonts w:cstheme="minorBidi"/>
            <w:noProof/>
            <w:kern w:val="2"/>
            <w:sz w:val="21"/>
          </w:rPr>
          <w:tab/>
        </w:r>
        <w:r w:rsidR="00DB6C75" w:rsidRPr="003A27C3">
          <w:rPr>
            <w:rStyle w:val="ad"/>
            <w:noProof/>
          </w:rPr>
          <w:t>项目独特性与创新性分析</w:t>
        </w:r>
        <w:r w:rsidR="00DB6C75">
          <w:rPr>
            <w:rStyle w:val="ad"/>
            <w:rFonts w:hint="eastAsia"/>
            <w:noProof/>
          </w:rPr>
          <w:t>***</w:t>
        </w:r>
        <w:r w:rsidR="00DB6C75">
          <w:rPr>
            <w:noProof/>
            <w:webHidden/>
          </w:rPr>
          <w:tab/>
        </w:r>
        <w:r w:rsidR="00DB6C75">
          <w:rPr>
            <w:noProof/>
            <w:webHidden/>
          </w:rPr>
          <w:fldChar w:fldCharType="begin"/>
        </w:r>
        <w:r w:rsidR="00DB6C75">
          <w:rPr>
            <w:noProof/>
            <w:webHidden/>
          </w:rPr>
          <w:instrText xml:space="preserve"> PAGEREF _Toc24460982 \h </w:instrText>
        </w:r>
        <w:r w:rsidR="00DB6C75">
          <w:rPr>
            <w:noProof/>
            <w:webHidden/>
          </w:rPr>
        </w:r>
        <w:r w:rsidR="00DB6C75">
          <w:rPr>
            <w:noProof/>
            <w:webHidden/>
          </w:rPr>
          <w:fldChar w:fldCharType="separate"/>
        </w:r>
        <w:r w:rsidR="00956759">
          <w:rPr>
            <w:noProof/>
            <w:webHidden/>
          </w:rPr>
          <w:t>6</w:t>
        </w:r>
        <w:r w:rsidR="00DB6C75">
          <w:rPr>
            <w:noProof/>
            <w:webHidden/>
          </w:rPr>
          <w:fldChar w:fldCharType="end"/>
        </w:r>
      </w:hyperlink>
    </w:p>
    <w:p w14:paraId="62B03198" w14:textId="5B66D348" w:rsidR="00DB6C75" w:rsidRDefault="0098228F">
      <w:pPr>
        <w:pStyle w:val="TOC1"/>
        <w:tabs>
          <w:tab w:val="left" w:pos="840"/>
          <w:tab w:val="right" w:leader="dot" w:pos="8296"/>
        </w:tabs>
        <w:rPr>
          <w:rFonts w:cstheme="minorBidi"/>
          <w:noProof/>
          <w:kern w:val="2"/>
          <w:sz w:val="21"/>
        </w:rPr>
      </w:pPr>
      <w:hyperlink w:anchor="_Toc24460983" w:history="1">
        <w:r w:rsidR="00DB6C75" w:rsidRPr="003A27C3">
          <w:rPr>
            <w:rStyle w:val="ad"/>
            <w:noProof/>
          </w:rPr>
          <w:t>(三)</w:t>
        </w:r>
        <w:r w:rsidR="00DB6C75">
          <w:rPr>
            <w:rFonts w:cstheme="minorBidi"/>
            <w:noProof/>
            <w:kern w:val="2"/>
            <w:sz w:val="21"/>
          </w:rPr>
          <w:tab/>
        </w:r>
        <w:r w:rsidR="00DB6C75" w:rsidRPr="003A27C3">
          <w:rPr>
            <w:rStyle w:val="ad"/>
            <w:noProof/>
          </w:rPr>
          <w:t>行业及市场</w:t>
        </w:r>
        <w:r w:rsidR="00DB6C75">
          <w:rPr>
            <w:noProof/>
            <w:webHidden/>
          </w:rPr>
          <w:tab/>
        </w:r>
        <w:r w:rsidR="00DB6C75">
          <w:rPr>
            <w:noProof/>
            <w:webHidden/>
          </w:rPr>
          <w:fldChar w:fldCharType="begin"/>
        </w:r>
        <w:r w:rsidR="00DB6C75">
          <w:rPr>
            <w:noProof/>
            <w:webHidden/>
          </w:rPr>
          <w:instrText xml:space="preserve"> PAGEREF _Toc24460983 \h </w:instrText>
        </w:r>
        <w:r w:rsidR="00DB6C75">
          <w:rPr>
            <w:noProof/>
            <w:webHidden/>
          </w:rPr>
        </w:r>
        <w:r w:rsidR="00DB6C75">
          <w:rPr>
            <w:noProof/>
            <w:webHidden/>
          </w:rPr>
          <w:fldChar w:fldCharType="separate"/>
        </w:r>
        <w:r w:rsidR="00956759">
          <w:rPr>
            <w:noProof/>
            <w:webHidden/>
          </w:rPr>
          <w:t>6</w:t>
        </w:r>
        <w:r w:rsidR="00DB6C75">
          <w:rPr>
            <w:noProof/>
            <w:webHidden/>
          </w:rPr>
          <w:fldChar w:fldCharType="end"/>
        </w:r>
      </w:hyperlink>
    </w:p>
    <w:p w14:paraId="1C6B81D8" w14:textId="126F086E" w:rsidR="00DB6C75" w:rsidRDefault="0098228F">
      <w:pPr>
        <w:pStyle w:val="TOC2"/>
        <w:tabs>
          <w:tab w:val="left" w:pos="840"/>
          <w:tab w:val="right" w:leader="dot" w:pos="8296"/>
        </w:tabs>
        <w:rPr>
          <w:rFonts w:cstheme="minorBidi"/>
          <w:noProof/>
          <w:kern w:val="2"/>
          <w:sz w:val="21"/>
        </w:rPr>
      </w:pPr>
      <w:hyperlink w:anchor="_Toc24460984" w:history="1">
        <w:r w:rsidR="00DB6C75" w:rsidRPr="003A27C3">
          <w:rPr>
            <w:rStyle w:val="ad"/>
            <w:noProof/>
          </w:rPr>
          <w:t>3.1</w:t>
        </w:r>
        <w:r w:rsidR="00DB6C75">
          <w:rPr>
            <w:rFonts w:cstheme="minorBidi"/>
            <w:noProof/>
            <w:kern w:val="2"/>
            <w:sz w:val="21"/>
          </w:rPr>
          <w:tab/>
        </w:r>
        <w:r w:rsidR="00DB6C75" w:rsidRPr="003A27C3">
          <w:rPr>
            <w:rStyle w:val="ad"/>
            <w:noProof/>
          </w:rPr>
          <w:t>行业发展概况及趋势</w:t>
        </w:r>
        <w:r w:rsidR="00DB6C75">
          <w:rPr>
            <w:noProof/>
            <w:webHidden/>
          </w:rPr>
          <w:tab/>
        </w:r>
        <w:r w:rsidR="00DB6C75">
          <w:rPr>
            <w:noProof/>
            <w:webHidden/>
          </w:rPr>
          <w:fldChar w:fldCharType="begin"/>
        </w:r>
        <w:r w:rsidR="00DB6C75">
          <w:rPr>
            <w:noProof/>
            <w:webHidden/>
          </w:rPr>
          <w:instrText xml:space="preserve"> PAGEREF _Toc24460984 \h </w:instrText>
        </w:r>
        <w:r w:rsidR="00DB6C75">
          <w:rPr>
            <w:noProof/>
            <w:webHidden/>
          </w:rPr>
        </w:r>
        <w:r w:rsidR="00DB6C75">
          <w:rPr>
            <w:noProof/>
            <w:webHidden/>
          </w:rPr>
          <w:fldChar w:fldCharType="separate"/>
        </w:r>
        <w:r w:rsidR="00956759">
          <w:rPr>
            <w:noProof/>
            <w:webHidden/>
          </w:rPr>
          <w:t>6</w:t>
        </w:r>
        <w:r w:rsidR="00DB6C75">
          <w:rPr>
            <w:noProof/>
            <w:webHidden/>
          </w:rPr>
          <w:fldChar w:fldCharType="end"/>
        </w:r>
      </w:hyperlink>
    </w:p>
    <w:p w14:paraId="6360FBFB" w14:textId="32E0FFB5" w:rsidR="00DB6C75" w:rsidRDefault="0098228F">
      <w:pPr>
        <w:pStyle w:val="TOC2"/>
        <w:tabs>
          <w:tab w:val="left" w:pos="840"/>
          <w:tab w:val="right" w:leader="dot" w:pos="8296"/>
        </w:tabs>
        <w:rPr>
          <w:rFonts w:cstheme="minorBidi"/>
          <w:noProof/>
          <w:kern w:val="2"/>
          <w:sz w:val="21"/>
        </w:rPr>
      </w:pPr>
      <w:hyperlink w:anchor="_Toc24460985" w:history="1">
        <w:r w:rsidR="00DB6C75" w:rsidRPr="003A27C3">
          <w:rPr>
            <w:rStyle w:val="ad"/>
            <w:noProof/>
          </w:rPr>
          <w:t>3.2</w:t>
        </w:r>
        <w:r w:rsidR="00DB6C75">
          <w:rPr>
            <w:rFonts w:cstheme="minorBidi"/>
            <w:noProof/>
            <w:kern w:val="2"/>
            <w:sz w:val="21"/>
          </w:rPr>
          <w:tab/>
        </w:r>
        <w:r w:rsidR="00DB6C75" w:rsidRPr="003A27C3">
          <w:rPr>
            <w:rStyle w:val="ad"/>
            <w:noProof/>
          </w:rPr>
          <w:t>市场环境分析</w:t>
        </w:r>
        <w:r w:rsidR="00DB6C75">
          <w:rPr>
            <w:noProof/>
            <w:webHidden/>
          </w:rPr>
          <w:tab/>
        </w:r>
        <w:r w:rsidR="00DB6C75">
          <w:rPr>
            <w:noProof/>
            <w:webHidden/>
          </w:rPr>
          <w:fldChar w:fldCharType="begin"/>
        </w:r>
        <w:r w:rsidR="00DB6C75">
          <w:rPr>
            <w:noProof/>
            <w:webHidden/>
          </w:rPr>
          <w:instrText xml:space="preserve"> PAGEREF _Toc24460985 \h </w:instrText>
        </w:r>
        <w:r w:rsidR="00DB6C75">
          <w:rPr>
            <w:noProof/>
            <w:webHidden/>
          </w:rPr>
        </w:r>
        <w:r w:rsidR="00DB6C75">
          <w:rPr>
            <w:noProof/>
            <w:webHidden/>
          </w:rPr>
          <w:fldChar w:fldCharType="separate"/>
        </w:r>
        <w:r w:rsidR="00956759">
          <w:rPr>
            <w:noProof/>
            <w:webHidden/>
          </w:rPr>
          <w:t>9</w:t>
        </w:r>
        <w:r w:rsidR="00DB6C75">
          <w:rPr>
            <w:noProof/>
            <w:webHidden/>
          </w:rPr>
          <w:fldChar w:fldCharType="end"/>
        </w:r>
      </w:hyperlink>
    </w:p>
    <w:p w14:paraId="1AAFB516" w14:textId="35232091" w:rsidR="00DB6C75" w:rsidRDefault="0098228F">
      <w:pPr>
        <w:pStyle w:val="TOC2"/>
        <w:tabs>
          <w:tab w:val="left" w:pos="840"/>
          <w:tab w:val="right" w:leader="dot" w:pos="8296"/>
        </w:tabs>
        <w:rPr>
          <w:rFonts w:cstheme="minorBidi"/>
          <w:noProof/>
          <w:kern w:val="2"/>
          <w:sz w:val="21"/>
        </w:rPr>
      </w:pPr>
      <w:hyperlink w:anchor="_Toc24460986" w:history="1">
        <w:r w:rsidR="00DB6C75" w:rsidRPr="003A27C3">
          <w:rPr>
            <w:rStyle w:val="ad"/>
            <w:noProof/>
          </w:rPr>
          <w:t>3.3</w:t>
        </w:r>
        <w:r w:rsidR="00DB6C75">
          <w:rPr>
            <w:rFonts w:cstheme="minorBidi"/>
            <w:noProof/>
            <w:kern w:val="2"/>
            <w:sz w:val="21"/>
          </w:rPr>
          <w:tab/>
        </w:r>
        <w:r w:rsidR="00DB6C75" w:rsidRPr="003A27C3">
          <w:rPr>
            <w:rStyle w:val="ad"/>
            <w:noProof/>
          </w:rPr>
          <w:t>需求分析</w:t>
        </w:r>
        <w:r w:rsidR="00DB6C75">
          <w:rPr>
            <w:noProof/>
            <w:webHidden/>
          </w:rPr>
          <w:tab/>
        </w:r>
        <w:r w:rsidR="00DB6C75">
          <w:rPr>
            <w:noProof/>
            <w:webHidden/>
          </w:rPr>
          <w:fldChar w:fldCharType="begin"/>
        </w:r>
        <w:r w:rsidR="00DB6C75">
          <w:rPr>
            <w:noProof/>
            <w:webHidden/>
          </w:rPr>
          <w:instrText xml:space="preserve"> PAGEREF _Toc24460986 \h </w:instrText>
        </w:r>
        <w:r w:rsidR="00DB6C75">
          <w:rPr>
            <w:noProof/>
            <w:webHidden/>
          </w:rPr>
        </w:r>
        <w:r w:rsidR="00DB6C75">
          <w:rPr>
            <w:noProof/>
            <w:webHidden/>
          </w:rPr>
          <w:fldChar w:fldCharType="separate"/>
        </w:r>
        <w:r w:rsidR="00956759">
          <w:rPr>
            <w:noProof/>
            <w:webHidden/>
          </w:rPr>
          <w:t>12</w:t>
        </w:r>
        <w:r w:rsidR="00DB6C75">
          <w:rPr>
            <w:noProof/>
            <w:webHidden/>
          </w:rPr>
          <w:fldChar w:fldCharType="end"/>
        </w:r>
      </w:hyperlink>
    </w:p>
    <w:p w14:paraId="61C2CBDB" w14:textId="1FB9FF2E" w:rsidR="00DB6C75" w:rsidRDefault="0098228F">
      <w:pPr>
        <w:pStyle w:val="TOC2"/>
        <w:tabs>
          <w:tab w:val="left" w:pos="840"/>
          <w:tab w:val="right" w:leader="dot" w:pos="8296"/>
        </w:tabs>
        <w:rPr>
          <w:rFonts w:cstheme="minorBidi"/>
          <w:noProof/>
          <w:kern w:val="2"/>
          <w:sz w:val="21"/>
        </w:rPr>
      </w:pPr>
      <w:hyperlink w:anchor="_Toc24460987" w:history="1">
        <w:r w:rsidR="00DB6C75" w:rsidRPr="003A27C3">
          <w:rPr>
            <w:rStyle w:val="ad"/>
            <w:noProof/>
          </w:rPr>
          <w:t>3.4</w:t>
        </w:r>
        <w:r w:rsidR="00DB6C75">
          <w:rPr>
            <w:rFonts w:cstheme="minorBidi"/>
            <w:noProof/>
            <w:kern w:val="2"/>
            <w:sz w:val="21"/>
          </w:rPr>
          <w:tab/>
        </w:r>
        <w:r w:rsidR="00DB6C75" w:rsidRPr="003A27C3">
          <w:rPr>
            <w:rStyle w:val="ad"/>
            <w:noProof/>
          </w:rPr>
          <w:t>市场细分及定位</w:t>
        </w:r>
        <w:r w:rsidR="00DB6C75">
          <w:rPr>
            <w:rStyle w:val="ad"/>
            <w:rFonts w:hint="eastAsia"/>
            <w:noProof/>
          </w:rPr>
          <w:t>***</w:t>
        </w:r>
        <w:r w:rsidR="00DB6C75">
          <w:rPr>
            <w:noProof/>
            <w:webHidden/>
          </w:rPr>
          <w:tab/>
        </w:r>
        <w:r w:rsidR="00DB6C75">
          <w:rPr>
            <w:noProof/>
            <w:webHidden/>
          </w:rPr>
          <w:fldChar w:fldCharType="begin"/>
        </w:r>
        <w:r w:rsidR="00DB6C75">
          <w:rPr>
            <w:noProof/>
            <w:webHidden/>
          </w:rPr>
          <w:instrText xml:space="preserve"> PAGEREF _Toc24460987 \h </w:instrText>
        </w:r>
        <w:r w:rsidR="00DB6C75">
          <w:rPr>
            <w:noProof/>
            <w:webHidden/>
          </w:rPr>
        </w:r>
        <w:r w:rsidR="00DB6C75">
          <w:rPr>
            <w:noProof/>
            <w:webHidden/>
          </w:rPr>
          <w:fldChar w:fldCharType="separate"/>
        </w:r>
        <w:r w:rsidR="00956759">
          <w:rPr>
            <w:noProof/>
            <w:webHidden/>
          </w:rPr>
          <w:t>12</w:t>
        </w:r>
        <w:r w:rsidR="00DB6C75">
          <w:rPr>
            <w:noProof/>
            <w:webHidden/>
          </w:rPr>
          <w:fldChar w:fldCharType="end"/>
        </w:r>
      </w:hyperlink>
    </w:p>
    <w:p w14:paraId="0913799D" w14:textId="56A69FBE" w:rsidR="00DB6C75" w:rsidRDefault="0098228F">
      <w:pPr>
        <w:pStyle w:val="TOC2"/>
        <w:tabs>
          <w:tab w:val="left" w:pos="840"/>
          <w:tab w:val="right" w:leader="dot" w:pos="8296"/>
        </w:tabs>
        <w:rPr>
          <w:rFonts w:cstheme="minorBidi"/>
          <w:noProof/>
          <w:kern w:val="2"/>
          <w:sz w:val="21"/>
        </w:rPr>
      </w:pPr>
      <w:hyperlink w:anchor="_Toc24460988" w:history="1">
        <w:r w:rsidR="00DB6C75" w:rsidRPr="003A27C3">
          <w:rPr>
            <w:rStyle w:val="ad"/>
            <w:noProof/>
          </w:rPr>
          <w:t>3.5</w:t>
        </w:r>
        <w:r w:rsidR="00DB6C75">
          <w:rPr>
            <w:rFonts w:cstheme="minorBidi"/>
            <w:noProof/>
            <w:kern w:val="2"/>
            <w:sz w:val="21"/>
          </w:rPr>
          <w:tab/>
        </w:r>
        <w:r w:rsidR="00DB6C75" w:rsidRPr="003A27C3">
          <w:rPr>
            <w:rStyle w:val="ad"/>
            <w:noProof/>
          </w:rPr>
          <w:t>综合分析</w:t>
        </w:r>
        <w:r w:rsidR="00DB6C75">
          <w:rPr>
            <w:noProof/>
            <w:webHidden/>
          </w:rPr>
          <w:tab/>
        </w:r>
        <w:r w:rsidR="00DB6C75">
          <w:rPr>
            <w:noProof/>
            <w:webHidden/>
          </w:rPr>
          <w:fldChar w:fldCharType="begin"/>
        </w:r>
        <w:r w:rsidR="00DB6C75">
          <w:rPr>
            <w:noProof/>
            <w:webHidden/>
          </w:rPr>
          <w:instrText xml:space="preserve"> PAGEREF _Toc24460988 \h </w:instrText>
        </w:r>
        <w:r w:rsidR="00DB6C75">
          <w:rPr>
            <w:noProof/>
            <w:webHidden/>
          </w:rPr>
        </w:r>
        <w:r w:rsidR="00DB6C75">
          <w:rPr>
            <w:noProof/>
            <w:webHidden/>
          </w:rPr>
          <w:fldChar w:fldCharType="separate"/>
        </w:r>
        <w:r w:rsidR="00956759">
          <w:rPr>
            <w:noProof/>
            <w:webHidden/>
          </w:rPr>
          <w:t>12</w:t>
        </w:r>
        <w:r w:rsidR="00DB6C75">
          <w:rPr>
            <w:noProof/>
            <w:webHidden/>
          </w:rPr>
          <w:fldChar w:fldCharType="end"/>
        </w:r>
      </w:hyperlink>
    </w:p>
    <w:p w14:paraId="4B2D2279" w14:textId="4CCB6054" w:rsidR="00DB6C75" w:rsidRDefault="0098228F">
      <w:pPr>
        <w:pStyle w:val="TOC1"/>
        <w:tabs>
          <w:tab w:val="left" w:pos="840"/>
          <w:tab w:val="right" w:leader="dot" w:pos="8296"/>
        </w:tabs>
        <w:rPr>
          <w:rFonts w:cstheme="minorBidi"/>
          <w:noProof/>
          <w:kern w:val="2"/>
          <w:sz w:val="21"/>
        </w:rPr>
      </w:pPr>
      <w:hyperlink w:anchor="_Toc24460989" w:history="1">
        <w:r w:rsidR="00DB6C75" w:rsidRPr="003A27C3">
          <w:rPr>
            <w:rStyle w:val="ad"/>
            <w:noProof/>
          </w:rPr>
          <w:t>(四)</w:t>
        </w:r>
        <w:r w:rsidR="00DB6C75">
          <w:rPr>
            <w:rFonts w:cstheme="minorBidi"/>
            <w:noProof/>
            <w:kern w:val="2"/>
            <w:sz w:val="21"/>
          </w:rPr>
          <w:tab/>
        </w:r>
        <w:r w:rsidR="00DB6C75" w:rsidRPr="003A27C3">
          <w:rPr>
            <w:rStyle w:val="ad"/>
            <w:noProof/>
          </w:rPr>
          <w:t>技术及商业模式</w:t>
        </w:r>
        <w:r w:rsidR="00DB6C75">
          <w:rPr>
            <w:noProof/>
            <w:webHidden/>
          </w:rPr>
          <w:tab/>
        </w:r>
        <w:r w:rsidR="00DB6C75">
          <w:rPr>
            <w:noProof/>
            <w:webHidden/>
          </w:rPr>
          <w:fldChar w:fldCharType="begin"/>
        </w:r>
        <w:r w:rsidR="00DB6C75">
          <w:rPr>
            <w:noProof/>
            <w:webHidden/>
          </w:rPr>
          <w:instrText xml:space="preserve"> PAGEREF _Toc24460989 \h </w:instrText>
        </w:r>
        <w:r w:rsidR="00DB6C75">
          <w:rPr>
            <w:noProof/>
            <w:webHidden/>
          </w:rPr>
        </w:r>
        <w:r w:rsidR="00DB6C75">
          <w:rPr>
            <w:noProof/>
            <w:webHidden/>
          </w:rPr>
          <w:fldChar w:fldCharType="separate"/>
        </w:r>
        <w:r w:rsidR="00956759">
          <w:rPr>
            <w:noProof/>
            <w:webHidden/>
          </w:rPr>
          <w:t>15</w:t>
        </w:r>
        <w:r w:rsidR="00DB6C75">
          <w:rPr>
            <w:noProof/>
            <w:webHidden/>
          </w:rPr>
          <w:fldChar w:fldCharType="end"/>
        </w:r>
      </w:hyperlink>
    </w:p>
    <w:p w14:paraId="1D905CC4" w14:textId="4EF61D28" w:rsidR="00DB6C75" w:rsidRDefault="0098228F">
      <w:pPr>
        <w:pStyle w:val="TOC2"/>
        <w:tabs>
          <w:tab w:val="left" w:pos="840"/>
          <w:tab w:val="right" w:leader="dot" w:pos="8296"/>
        </w:tabs>
        <w:rPr>
          <w:rFonts w:cstheme="minorBidi"/>
          <w:noProof/>
          <w:kern w:val="2"/>
          <w:sz w:val="21"/>
        </w:rPr>
      </w:pPr>
      <w:hyperlink w:anchor="_Toc24460990" w:history="1">
        <w:r w:rsidR="00DB6C75" w:rsidRPr="003A27C3">
          <w:rPr>
            <w:rStyle w:val="ad"/>
            <w:noProof/>
          </w:rPr>
          <w:t>4.1</w:t>
        </w:r>
        <w:r w:rsidR="00DB6C75">
          <w:rPr>
            <w:rFonts w:cstheme="minorBidi"/>
            <w:noProof/>
            <w:kern w:val="2"/>
            <w:sz w:val="21"/>
          </w:rPr>
          <w:tab/>
        </w:r>
        <w:r w:rsidR="00DB6C75" w:rsidRPr="003A27C3">
          <w:rPr>
            <w:rStyle w:val="ad"/>
            <w:noProof/>
          </w:rPr>
          <w:t>技术模式</w:t>
        </w:r>
        <w:r w:rsidR="00DB6C75">
          <w:rPr>
            <w:noProof/>
            <w:webHidden/>
          </w:rPr>
          <w:tab/>
        </w:r>
        <w:r w:rsidR="00DB6C75">
          <w:rPr>
            <w:noProof/>
            <w:webHidden/>
          </w:rPr>
          <w:fldChar w:fldCharType="begin"/>
        </w:r>
        <w:r w:rsidR="00DB6C75">
          <w:rPr>
            <w:noProof/>
            <w:webHidden/>
          </w:rPr>
          <w:instrText xml:space="preserve"> PAGEREF _Toc24460990 \h </w:instrText>
        </w:r>
        <w:r w:rsidR="00DB6C75">
          <w:rPr>
            <w:noProof/>
            <w:webHidden/>
          </w:rPr>
        </w:r>
        <w:r w:rsidR="00DB6C75">
          <w:rPr>
            <w:noProof/>
            <w:webHidden/>
          </w:rPr>
          <w:fldChar w:fldCharType="separate"/>
        </w:r>
        <w:r w:rsidR="00956759">
          <w:rPr>
            <w:noProof/>
            <w:webHidden/>
          </w:rPr>
          <w:t>15</w:t>
        </w:r>
        <w:r w:rsidR="00DB6C75">
          <w:rPr>
            <w:noProof/>
            <w:webHidden/>
          </w:rPr>
          <w:fldChar w:fldCharType="end"/>
        </w:r>
      </w:hyperlink>
    </w:p>
    <w:p w14:paraId="464398C1" w14:textId="1355C36D" w:rsidR="00DB6C75" w:rsidRDefault="0098228F">
      <w:pPr>
        <w:pStyle w:val="TOC2"/>
        <w:tabs>
          <w:tab w:val="left" w:pos="840"/>
          <w:tab w:val="right" w:leader="dot" w:pos="8296"/>
        </w:tabs>
        <w:rPr>
          <w:rFonts w:cstheme="minorBidi"/>
          <w:noProof/>
          <w:kern w:val="2"/>
          <w:sz w:val="21"/>
        </w:rPr>
      </w:pPr>
      <w:hyperlink w:anchor="_Toc24460991" w:history="1">
        <w:r w:rsidR="00DB6C75" w:rsidRPr="003A27C3">
          <w:rPr>
            <w:rStyle w:val="ad"/>
            <w:noProof/>
          </w:rPr>
          <w:t>4.2</w:t>
        </w:r>
        <w:r w:rsidR="00DB6C75">
          <w:rPr>
            <w:rFonts w:cstheme="minorBidi"/>
            <w:noProof/>
            <w:kern w:val="2"/>
            <w:sz w:val="21"/>
          </w:rPr>
          <w:tab/>
        </w:r>
        <w:r w:rsidR="00DB6C75" w:rsidRPr="003A27C3">
          <w:rPr>
            <w:rStyle w:val="ad"/>
            <w:noProof/>
          </w:rPr>
          <w:t>商业模式</w:t>
        </w:r>
        <w:r w:rsidR="00DB6C75">
          <w:rPr>
            <w:rStyle w:val="ad"/>
            <w:rFonts w:hint="eastAsia"/>
            <w:noProof/>
          </w:rPr>
          <w:t>***</w:t>
        </w:r>
        <w:r w:rsidR="00DB6C75">
          <w:rPr>
            <w:noProof/>
            <w:webHidden/>
          </w:rPr>
          <w:tab/>
        </w:r>
        <w:r w:rsidR="00DB6C75">
          <w:rPr>
            <w:noProof/>
            <w:webHidden/>
          </w:rPr>
          <w:fldChar w:fldCharType="begin"/>
        </w:r>
        <w:r w:rsidR="00DB6C75">
          <w:rPr>
            <w:noProof/>
            <w:webHidden/>
          </w:rPr>
          <w:instrText xml:space="preserve"> PAGEREF _Toc24460991 \h </w:instrText>
        </w:r>
        <w:r w:rsidR="00DB6C75">
          <w:rPr>
            <w:noProof/>
            <w:webHidden/>
          </w:rPr>
        </w:r>
        <w:r w:rsidR="00DB6C75">
          <w:rPr>
            <w:noProof/>
            <w:webHidden/>
          </w:rPr>
          <w:fldChar w:fldCharType="separate"/>
        </w:r>
        <w:r w:rsidR="00956759">
          <w:rPr>
            <w:noProof/>
            <w:webHidden/>
          </w:rPr>
          <w:t>15</w:t>
        </w:r>
        <w:r w:rsidR="00DB6C75">
          <w:rPr>
            <w:noProof/>
            <w:webHidden/>
          </w:rPr>
          <w:fldChar w:fldCharType="end"/>
        </w:r>
      </w:hyperlink>
    </w:p>
    <w:p w14:paraId="2A47FDE1" w14:textId="435E269F" w:rsidR="00DB6C75" w:rsidRDefault="0098228F">
      <w:pPr>
        <w:pStyle w:val="TOC1"/>
        <w:tabs>
          <w:tab w:val="left" w:pos="840"/>
          <w:tab w:val="right" w:leader="dot" w:pos="8296"/>
        </w:tabs>
        <w:rPr>
          <w:rFonts w:cstheme="minorBidi"/>
          <w:noProof/>
          <w:kern w:val="2"/>
          <w:sz w:val="21"/>
        </w:rPr>
      </w:pPr>
      <w:hyperlink w:anchor="_Toc24460992" w:history="1">
        <w:r w:rsidR="00DB6C75" w:rsidRPr="003A27C3">
          <w:rPr>
            <w:rStyle w:val="ad"/>
            <w:noProof/>
          </w:rPr>
          <w:t>(五)</w:t>
        </w:r>
        <w:r w:rsidR="00DB6C75">
          <w:rPr>
            <w:rFonts w:cstheme="minorBidi"/>
            <w:noProof/>
            <w:kern w:val="2"/>
            <w:sz w:val="21"/>
          </w:rPr>
          <w:tab/>
        </w:r>
        <w:r w:rsidR="00DB6C75" w:rsidRPr="003A27C3">
          <w:rPr>
            <w:rStyle w:val="ad"/>
            <w:noProof/>
          </w:rPr>
          <w:t>营销推广</w:t>
        </w:r>
        <w:r w:rsidR="00DB6C75">
          <w:rPr>
            <w:noProof/>
            <w:webHidden/>
          </w:rPr>
          <w:tab/>
        </w:r>
        <w:r w:rsidR="00DB6C75">
          <w:rPr>
            <w:noProof/>
            <w:webHidden/>
          </w:rPr>
          <w:fldChar w:fldCharType="begin"/>
        </w:r>
        <w:r w:rsidR="00DB6C75">
          <w:rPr>
            <w:noProof/>
            <w:webHidden/>
          </w:rPr>
          <w:instrText xml:space="preserve"> PAGEREF _Toc24460992 \h </w:instrText>
        </w:r>
        <w:r w:rsidR="00DB6C75">
          <w:rPr>
            <w:noProof/>
            <w:webHidden/>
          </w:rPr>
        </w:r>
        <w:r w:rsidR="00DB6C75">
          <w:rPr>
            <w:noProof/>
            <w:webHidden/>
          </w:rPr>
          <w:fldChar w:fldCharType="separate"/>
        </w:r>
        <w:r w:rsidR="00956759">
          <w:rPr>
            <w:noProof/>
            <w:webHidden/>
          </w:rPr>
          <w:t>15</w:t>
        </w:r>
        <w:r w:rsidR="00DB6C75">
          <w:rPr>
            <w:noProof/>
            <w:webHidden/>
          </w:rPr>
          <w:fldChar w:fldCharType="end"/>
        </w:r>
      </w:hyperlink>
    </w:p>
    <w:p w14:paraId="26E36B72" w14:textId="2AD68C58" w:rsidR="00DB6C75" w:rsidRDefault="0098228F">
      <w:pPr>
        <w:pStyle w:val="TOC2"/>
        <w:tabs>
          <w:tab w:val="left" w:pos="840"/>
          <w:tab w:val="right" w:leader="dot" w:pos="8296"/>
        </w:tabs>
        <w:rPr>
          <w:rFonts w:cstheme="minorBidi"/>
          <w:noProof/>
          <w:kern w:val="2"/>
          <w:sz w:val="21"/>
        </w:rPr>
      </w:pPr>
      <w:hyperlink w:anchor="_Toc24460993" w:history="1">
        <w:r w:rsidR="00DB6C75" w:rsidRPr="003A27C3">
          <w:rPr>
            <w:rStyle w:val="ad"/>
            <w:noProof/>
          </w:rPr>
          <w:t>5.1</w:t>
        </w:r>
        <w:r w:rsidR="00DB6C75">
          <w:rPr>
            <w:rFonts w:cstheme="minorBidi"/>
            <w:noProof/>
            <w:kern w:val="2"/>
            <w:sz w:val="21"/>
          </w:rPr>
          <w:tab/>
        </w:r>
        <w:r w:rsidR="00DB6C75" w:rsidRPr="003A27C3">
          <w:rPr>
            <w:rStyle w:val="ad"/>
            <w:noProof/>
          </w:rPr>
          <w:t>营销策略（STP分析）</w:t>
        </w:r>
        <w:r w:rsidR="00DB6C75" w:rsidRPr="00DB6C75">
          <w:rPr>
            <w:rStyle w:val="ad"/>
            <w:rFonts w:hint="eastAsia"/>
            <w:noProof/>
          </w:rPr>
          <w:t>***</w:t>
        </w:r>
        <w:r w:rsidR="00DB6C75">
          <w:rPr>
            <w:noProof/>
            <w:webHidden/>
          </w:rPr>
          <w:tab/>
        </w:r>
        <w:r w:rsidR="00DB6C75">
          <w:rPr>
            <w:noProof/>
            <w:webHidden/>
          </w:rPr>
          <w:fldChar w:fldCharType="begin"/>
        </w:r>
        <w:r w:rsidR="00DB6C75">
          <w:rPr>
            <w:noProof/>
            <w:webHidden/>
          </w:rPr>
          <w:instrText xml:space="preserve"> PAGEREF _Toc24460993 \h </w:instrText>
        </w:r>
        <w:r w:rsidR="00DB6C75">
          <w:rPr>
            <w:noProof/>
            <w:webHidden/>
          </w:rPr>
        </w:r>
        <w:r w:rsidR="00DB6C75">
          <w:rPr>
            <w:noProof/>
            <w:webHidden/>
          </w:rPr>
          <w:fldChar w:fldCharType="separate"/>
        </w:r>
        <w:r w:rsidR="00956759">
          <w:rPr>
            <w:noProof/>
            <w:webHidden/>
          </w:rPr>
          <w:t>15</w:t>
        </w:r>
        <w:r w:rsidR="00DB6C75">
          <w:rPr>
            <w:noProof/>
            <w:webHidden/>
          </w:rPr>
          <w:fldChar w:fldCharType="end"/>
        </w:r>
      </w:hyperlink>
    </w:p>
    <w:p w14:paraId="7D9DAB8F" w14:textId="47AE0296" w:rsidR="00DB6C75" w:rsidRDefault="0098228F">
      <w:pPr>
        <w:pStyle w:val="TOC2"/>
        <w:tabs>
          <w:tab w:val="left" w:pos="840"/>
          <w:tab w:val="right" w:leader="dot" w:pos="8296"/>
        </w:tabs>
        <w:rPr>
          <w:rFonts w:cstheme="minorBidi"/>
          <w:noProof/>
          <w:kern w:val="2"/>
          <w:sz w:val="21"/>
        </w:rPr>
      </w:pPr>
      <w:hyperlink w:anchor="_Toc24460994" w:history="1">
        <w:r w:rsidR="00DB6C75" w:rsidRPr="003A27C3">
          <w:rPr>
            <w:rStyle w:val="ad"/>
            <w:noProof/>
          </w:rPr>
          <w:t>5.2</w:t>
        </w:r>
        <w:r w:rsidR="00DB6C75">
          <w:rPr>
            <w:rFonts w:cstheme="minorBidi"/>
            <w:noProof/>
            <w:kern w:val="2"/>
            <w:sz w:val="21"/>
          </w:rPr>
          <w:tab/>
        </w:r>
        <w:r w:rsidR="00DB6C75" w:rsidRPr="003A27C3">
          <w:rPr>
            <w:rStyle w:val="ad"/>
            <w:noProof/>
          </w:rPr>
          <w:t>4C分析</w:t>
        </w:r>
        <w:r w:rsidR="00DB6C75">
          <w:rPr>
            <w:noProof/>
            <w:webHidden/>
          </w:rPr>
          <w:tab/>
        </w:r>
        <w:r w:rsidR="00DB6C75">
          <w:rPr>
            <w:noProof/>
            <w:webHidden/>
          </w:rPr>
          <w:fldChar w:fldCharType="begin"/>
        </w:r>
        <w:r w:rsidR="00DB6C75">
          <w:rPr>
            <w:noProof/>
            <w:webHidden/>
          </w:rPr>
          <w:instrText xml:space="preserve"> PAGEREF _Toc24460994 \h </w:instrText>
        </w:r>
        <w:r w:rsidR="00DB6C75">
          <w:rPr>
            <w:noProof/>
            <w:webHidden/>
          </w:rPr>
        </w:r>
        <w:r w:rsidR="00DB6C75">
          <w:rPr>
            <w:noProof/>
            <w:webHidden/>
          </w:rPr>
          <w:fldChar w:fldCharType="separate"/>
        </w:r>
        <w:r w:rsidR="00956759">
          <w:rPr>
            <w:noProof/>
            <w:webHidden/>
          </w:rPr>
          <w:t>17</w:t>
        </w:r>
        <w:r w:rsidR="00DB6C75">
          <w:rPr>
            <w:noProof/>
            <w:webHidden/>
          </w:rPr>
          <w:fldChar w:fldCharType="end"/>
        </w:r>
      </w:hyperlink>
    </w:p>
    <w:p w14:paraId="24CB812A" w14:textId="711C3496" w:rsidR="00DB6C75" w:rsidRDefault="0098228F">
      <w:pPr>
        <w:pStyle w:val="TOC2"/>
        <w:tabs>
          <w:tab w:val="left" w:pos="840"/>
          <w:tab w:val="right" w:leader="dot" w:pos="8296"/>
        </w:tabs>
        <w:rPr>
          <w:rFonts w:cstheme="minorBidi"/>
          <w:noProof/>
          <w:kern w:val="2"/>
          <w:sz w:val="21"/>
        </w:rPr>
      </w:pPr>
      <w:hyperlink w:anchor="_Toc24460995" w:history="1">
        <w:r w:rsidR="00DB6C75" w:rsidRPr="003A27C3">
          <w:rPr>
            <w:rStyle w:val="ad"/>
            <w:noProof/>
          </w:rPr>
          <w:t>5.3</w:t>
        </w:r>
        <w:r w:rsidR="00DB6C75">
          <w:rPr>
            <w:rFonts w:cstheme="minorBidi"/>
            <w:noProof/>
            <w:kern w:val="2"/>
            <w:sz w:val="21"/>
          </w:rPr>
          <w:tab/>
        </w:r>
        <w:r w:rsidR="00DB6C75" w:rsidRPr="003A27C3">
          <w:rPr>
            <w:rStyle w:val="ad"/>
            <w:noProof/>
          </w:rPr>
          <w:t>营销行动方案</w:t>
        </w:r>
        <w:r w:rsidR="00DB6C75">
          <w:rPr>
            <w:noProof/>
            <w:webHidden/>
          </w:rPr>
          <w:tab/>
        </w:r>
        <w:r w:rsidR="00DB6C75">
          <w:rPr>
            <w:noProof/>
            <w:webHidden/>
          </w:rPr>
          <w:fldChar w:fldCharType="begin"/>
        </w:r>
        <w:r w:rsidR="00DB6C75">
          <w:rPr>
            <w:noProof/>
            <w:webHidden/>
          </w:rPr>
          <w:instrText xml:space="preserve"> PAGEREF _Toc24460995 \h </w:instrText>
        </w:r>
        <w:r w:rsidR="00DB6C75">
          <w:rPr>
            <w:noProof/>
            <w:webHidden/>
          </w:rPr>
        </w:r>
        <w:r w:rsidR="00DB6C75">
          <w:rPr>
            <w:noProof/>
            <w:webHidden/>
          </w:rPr>
          <w:fldChar w:fldCharType="separate"/>
        </w:r>
        <w:r w:rsidR="00956759">
          <w:rPr>
            <w:noProof/>
            <w:webHidden/>
          </w:rPr>
          <w:t>21</w:t>
        </w:r>
        <w:r w:rsidR="00DB6C75">
          <w:rPr>
            <w:noProof/>
            <w:webHidden/>
          </w:rPr>
          <w:fldChar w:fldCharType="end"/>
        </w:r>
      </w:hyperlink>
    </w:p>
    <w:p w14:paraId="2E26F79C" w14:textId="24BBD1EF" w:rsidR="00DB6C75" w:rsidRDefault="0098228F">
      <w:pPr>
        <w:pStyle w:val="TOC1"/>
        <w:tabs>
          <w:tab w:val="left" w:pos="840"/>
          <w:tab w:val="right" w:leader="dot" w:pos="8296"/>
        </w:tabs>
        <w:rPr>
          <w:rFonts w:cstheme="minorBidi"/>
          <w:noProof/>
          <w:kern w:val="2"/>
          <w:sz w:val="21"/>
        </w:rPr>
      </w:pPr>
      <w:hyperlink w:anchor="_Toc24460996" w:history="1">
        <w:r w:rsidR="00DB6C75" w:rsidRPr="003A27C3">
          <w:rPr>
            <w:rStyle w:val="ad"/>
            <w:noProof/>
          </w:rPr>
          <w:t>(六)</w:t>
        </w:r>
        <w:r w:rsidR="00DB6C75">
          <w:rPr>
            <w:rFonts w:cstheme="minorBidi"/>
            <w:noProof/>
            <w:kern w:val="2"/>
            <w:sz w:val="21"/>
          </w:rPr>
          <w:tab/>
        </w:r>
        <w:r w:rsidR="00DB6C75" w:rsidRPr="003A27C3">
          <w:rPr>
            <w:rStyle w:val="ad"/>
            <w:noProof/>
          </w:rPr>
          <w:t>公司战略</w:t>
        </w:r>
        <w:r w:rsidR="00DB6C75">
          <w:rPr>
            <w:noProof/>
            <w:webHidden/>
          </w:rPr>
          <w:tab/>
        </w:r>
        <w:r w:rsidR="00DB6C75">
          <w:rPr>
            <w:noProof/>
            <w:webHidden/>
          </w:rPr>
          <w:fldChar w:fldCharType="begin"/>
        </w:r>
        <w:r w:rsidR="00DB6C75">
          <w:rPr>
            <w:noProof/>
            <w:webHidden/>
          </w:rPr>
          <w:instrText xml:space="preserve"> PAGEREF _Toc24460996 \h </w:instrText>
        </w:r>
        <w:r w:rsidR="00DB6C75">
          <w:rPr>
            <w:noProof/>
            <w:webHidden/>
          </w:rPr>
        </w:r>
        <w:r w:rsidR="00DB6C75">
          <w:rPr>
            <w:noProof/>
            <w:webHidden/>
          </w:rPr>
          <w:fldChar w:fldCharType="separate"/>
        </w:r>
        <w:r w:rsidR="00956759">
          <w:rPr>
            <w:noProof/>
            <w:webHidden/>
          </w:rPr>
          <w:t>25</w:t>
        </w:r>
        <w:r w:rsidR="00DB6C75">
          <w:rPr>
            <w:noProof/>
            <w:webHidden/>
          </w:rPr>
          <w:fldChar w:fldCharType="end"/>
        </w:r>
      </w:hyperlink>
    </w:p>
    <w:p w14:paraId="27F5DCDC" w14:textId="24BA4798" w:rsidR="00DB6C75" w:rsidRDefault="0098228F">
      <w:pPr>
        <w:pStyle w:val="TOC2"/>
        <w:tabs>
          <w:tab w:val="left" w:pos="840"/>
          <w:tab w:val="right" w:leader="dot" w:pos="8296"/>
        </w:tabs>
        <w:rPr>
          <w:rFonts w:cstheme="minorBidi"/>
          <w:noProof/>
          <w:kern w:val="2"/>
          <w:sz w:val="21"/>
        </w:rPr>
      </w:pPr>
      <w:hyperlink w:anchor="_Toc24460997" w:history="1">
        <w:r w:rsidR="00DB6C75" w:rsidRPr="003A27C3">
          <w:rPr>
            <w:rStyle w:val="ad"/>
            <w:noProof/>
          </w:rPr>
          <w:t>6.1</w:t>
        </w:r>
        <w:r w:rsidR="00DB6C75">
          <w:rPr>
            <w:rFonts w:cstheme="minorBidi"/>
            <w:noProof/>
            <w:kern w:val="2"/>
            <w:sz w:val="21"/>
          </w:rPr>
          <w:tab/>
        </w:r>
        <w:r w:rsidR="00DB6C75" w:rsidRPr="003A27C3">
          <w:rPr>
            <w:rStyle w:val="ad"/>
            <w:noProof/>
          </w:rPr>
          <w:t>战略发展目标</w:t>
        </w:r>
        <w:r w:rsidR="00DB6C75">
          <w:rPr>
            <w:noProof/>
            <w:webHidden/>
          </w:rPr>
          <w:tab/>
        </w:r>
        <w:r w:rsidR="00DB6C75">
          <w:rPr>
            <w:noProof/>
            <w:webHidden/>
          </w:rPr>
          <w:fldChar w:fldCharType="begin"/>
        </w:r>
        <w:r w:rsidR="00DB6C75">
          <w:rPr>
            <w:noProof/>
            <w:webHidden/>
          </w:rPr>
          <w:instrText xml:space="preserve"> PAGEREF _Toc24460997 \h </w:instrText>
        </w:r>
        <w:r w:rsidR="00DB6C75">
          <w:rPr>
            <w:noProof/>
            <w:webHidden/>
          </w:rPr>
        </w:r>
        <w:r w:rsidR="00DB6C75">
          <w:rPr>
            <w:noProof/>
            <w:webHidden/>
          </w:rPr>
          <w:fldChar w:fldCharType="separate"/>
        </w:r>
        <w:r w:rsidR="00956759">
          <w:rPr>
            <w:noProof/>
            <w:webHidden/>
          </w:rPr>
          <w:t>25</w:t>
        </w:r>
        <w:r w:rsidR="00DB6C75">
          <w:rPr>
            <w:noProof/>
            <w:webHidden/>
          </w:rPr>
          <w:fldChar w:fldCharType="end"/>
        </w:r>
      </w:hyperlink>
    </w:p>
    <w:p w14:paraId="1E26BED0" w14:textId="16513019" w:rsidR="00DB6C75" w:rsidRDefault="0098228F">
      <w:pPr>
        <w:pStyle w:val="TOC2"/>
        <w:tabs>
          <w:tab w:val="left" w:pos="840"/>
          <w:tab w:val="right" w:leader="dot" w:pos="8296"/>
        </w:tabs>
        <w:rPr>
          <w:rFonts w:cstheme="minorBidi"/>
          <w:noProof/>
          <w:kern w:val="2"/>
          <w:sz w:val="21"/>
        </w:rPr>
      </w:pPr>
      <w:hyperlink w:anchor="_Toc24460998" w:history="1">
        <w:r w:rsidR="00DB6C75" w:rsidRPr="003A27C3">
          <w:rPr>
            <w:rStyle w:val="ad"/>
            <w:noProof/>
          </w:rPr>
          <w:t>6.2</w:t>
        </w:r>
        <w:r w:rsidR="00DB6C75">
          <w:rPr>
            <w:rFonts w:cstheme="minorBidi"/>
            <w:noProof/>
            <w:kern w:val="2"/>
            <w:sz w:val="21"/>
          </w:rPr>
          <w:tab/>
        </w:r>
        <w:r w:rsidR="00DB6C75" w:rsidRPr="003A27C3">
          <w:rPr>
            <w:rStyle w:val="ad"/>
            <w:noProof/>
          </w:rPr>
          <w:t>竞争战略分析（SWOT）</w:t>
        </w:r>
        <w:r w:rsidR="00DB6C75">
          <w:rPr>
            <w:noProof/>
            <w:webHidden/>
          </w:rPr>
          <w:tab/>
        </w:r>
        <w:r w:rsidR="00DB6C75">
          <w:rPr>
            <w:noProof/>
            <w:webHidden/>
          </w:rPr>
          <w:fldChar w:fldCharType="begin"/>
        </w:r>
        <w:r w:rsidR="00DB6C75">
          <w:rPr>
            <w:noProof/>
            <w:webHidden/>
          </w:rPr>
          <w:instrText xml:space="preserve"> PAGEREF _Toc24460998 \h </w:instrText>
        </w:r>
        <w:r w:rsidR="00DB6C75">
          <w:rPr>
            <w:noProof/>
            <w:webHidden/>
          </w:rPr>
        </w:r>
        <w:r w:rsidR="00DB6C75">
          <w:rPr>
            <w:noProof/>
            <w:webHidden/>
          </w:rPr>
          <w:fldChar w:fldCharType="separate"/>
        </w:r>
        <w:r w:rsidR="00956759">
          <w:rPr>
            <w:noProof/>
            <w:webHidden/>
          </w:rPr>
          <w:t>25</w:t>
        </w:r>
        <w:r w:rsidR="00DB6C75">
          <w:rPr>
            <w:noProof/>
            <w:webHidden/>
          </w:rPr>
          <w:fldChar w:fldCharType="end"/>
        </w:r>
      </w:hyperlink>
    </w:p>
    <w:p w14:paraId="4F72F1B3" w14:textId="29D9DB3B" w:rsidR="00DB6C75" w:rsidRDefault="0098228F">
      <w:pPr>
        <w:pStyle w:val="TOC2"/>
        <w:tabs>
          <w:tab w:val="left" w:pos="840"/>
          <w:tab w:val="right" w:leader="dot" w:pos="8296"/>
        </w:tabs>
        <w:rPr>
          <w:rFonts w:cstheme="minorBidi"/>
          <w:noProof/>
          <w:kern w:val="2"/>
          <w:sz w:val="21"/>
        </w:rPr>
      </w:pPr>
      <w:hyperlink w:anchor="_Toc24460999" w:history="1">
        <w:r w:rsidR="00DB6C75" w:rsidRPr="003A27C3">
          <w:rPr>
            <w:rStyle w:val="ad"/>
            <w:noProof/>
          </w:rPr>
          <w:t>6.3</w:t>
        </w:r>
        <w:r w:rsidR="00DB6C75">
          <w:rPr>
            <w:rFonts w:cstheme="minorBidi"/>
            <w:noProof/>
            <w:kern w:val="2"/>
            <w:sz w:val="21"/>
          </w:rPr>
          <w:tab/>
        </w:r>
        <w:r w:rsidR="00DB6C75" w:rsidRPr="003A27C3">
          <w:rPr>
            <w:rStyle w:val="ad"/>
            <w:noProof/>
          </w:rPr>
          <w:t>公司战略规划（成长预测）</w:t>
        </w:r>
        <w:r w:rsidR="00DB6C75">
          <w:rPr>
            <w:noProof/>
            <w:webHidden/>
          </w:rPr>
          <w:tab/>
        </w:r>
        <w:r w:rsidR="00DB6C75">
          <w:rPr>
            <w:noProof/>
            <w:webHidden/>
          </w:rPr>
          <w:fldChar w:fldCharType="begin"/>
        </w:r>
        <w:r w:rsidR="00DB6C75">
          <w:rPr>
            <w:noProof/>
            <w:webHidden/>
          </w:rPr>
          <w:instrText xml:space="preserve"> PAGEREF _Toc24460999 \h </w:instrText>
        </w:r>
        <w:r w:rsidR="00DB6C75">
          <w:rPr>
            <w:noProof/>
            <w:webHidden/>
          </w:rPr>
        </w:r>
        <w:r w:rsidR="00DB6C75">
          <w:rPr>
            <w:noProof/>
            <w:webHidden/>
          </w:rPr>
          <w:fldChar w:fldCharType="separate"/>
        </w:r>
        <w:r w:rsidR="00956759">
          <w:rPr>
            <w:noProof/>
            <w:webHidden/>
          </w:rPr>
          <w:t>25</w:t>
        </w:r>
        <w:r w:rsidR="00DB6C75">
          <w:rPr>
            <w:noProof/>
            <w:webHidden/>
          </w:rPr>
          <w:fldChar w:fldCharType="end"/>
        </w:r>
      </w:hyperlink>
    </w:p>
    <w:p w14:paraId="07AF4C74" w14:textId="4082000B" w:rsidR="00DB6C75" w:rsidRDefault="0098228F">
      <w:pPr>
        <w:pStyle w:val="TOC1"/>
        <w:tabs>
          <w:tab w:val="left" w:pos="840"/>
          <w:tab w:val="right" w:leader="dot" w:pos="8296"/>
        </w:tabs>
        <w:rPr>
          <w:rFonts w:cstheme="minorBidi"/>
          <w:noProof/>
          <w:kern w:val="2"/>
          <w:sz w:val="21"/>
        </w:rPr>
      </w:pPr>
      <w:hyperlink w:anchor="_Toc24461000" w:history="1">
        <w:r w:rsidR="00DB6C75" w:rsidRPr="003A27C3">
          <w:rPr>
            <w:rStyle w:val="ad"/>
            <w:noProof/>
          </w:rPr>
          <w:t>(七)</w:t>
        </w:r>
        <w:r w:rsidR="00DB6C75">
          <w:rPr>
            <w:rFonts w:cstheme="minorBidi"/>
            <w:noProof/>
            <w:kern w:val="2"/>
            <w:sz w:val="21"/>
          </w:rPr>
          <w:tab/>
        </w:r>
        <w:r w:rsidR="00DB6C75" w:rsidRPr="003A27C3">
          <w:rPr>
            <w:rStyle w:val="ad"/>
            <w:noProof/>
          </w:rPr>
          <w:t>管理模式</w:t>
        </w:r>
        <w:r w:rsidR="00DB6C75">
          <w:rPr>
            <w:noProof/>
            <w:webHidden/>
          </w:rPr>
          <w:tab/>
        </w:r>
        <w:r w:rsidR="00DB6C75">
          <w:rPr>
            <w:noProof/>
            <w:webHidden/>
          </w:rPr>
          <w:fldChar w:fldCharType="begin"/>
        </w:r>
        <w:r w:rsidR="00DB6C75">
          <w:rPr>
            <w:noProof/>
            <w:webHidden/>
          </w:rPr>
          <w:instrText xml:space="preserve"> PAGEREF _Toc24461000 \h </w:instrText>
        </w:r>
        <w:r w:rsidR="00DB6C75">
          <w:rPr>
            <w:noProof/>
            <w:webHidden/>
          </w:rPr>
        </w:r>
        <w:r w:rsidR="00DB6C75">
          <w:rPr>
            <w:noProof/>
            <w:webHidden/>
          </w:rPr>
          <w:fldChar w:fldCharType="separate"/>
        </w:r>
        <w:r w:rsidR="00956759">
          <w:rPr>
            <w:noProof/>
            <w:webHidden/>
          </w:rPr>
          <w:t>27</w:t>
        </w:r>
        <w:r w:rsidR="00DB6C75">
          <w:rPr>
            <w:noProof/>
            <w:webHidden/>
          </w:rPr>
          <w:fldChar w:fldCharType="end"/>
        </w:r>
      </w:hyperlink>
    </w:p>
    <w:p w14:paraId="6B14AB3F" w14:textId="36B62268" w:rsidR="00DB6C75" w:rsidRDefault="0098228F">
      <w:pPr>
        <w:pStyle w:val="TOC2"/>
        <w:tabs>
          <w:tab w:val="left" w:pos="840"/>
          <w:tab w:val="right" w:leader="dot" w:pos="8296"/>
        </w:tabs>
        <w:rPr>
          <w:rFonts w:cstheme="minorBidi"/>
          <w:noProof/>
          <w:kern w:val="2"/>
          <w:sz w:val="21"/>
        </w:rPr>
      </w:pPr>
      <w:hyperlink w:anchor="_Toc24461001" w:history="1">
        <w:r w:rsidR="00DB6C75" w:rsidRPr="003A27C3">
          <w:rPr>
            <w:rStyle w:val="ad"/>
            <w:noProof/>
          </w:rPr>
          <w:t>7.1</w:t>
        </w:r>
        <w:r w:rsidR="00DB6C75">
          <w:rPr>
            <w:rFonts w:cstheme="minorBidi"/>
            <w:noProof/>
            <w:kern w:val="2"/>
            <w:sz w:val="21"/>
          </w:rPr>
          <w:tab/>
        </w:r>
        <w:r w:rsidR="00DB6C75" w:rsidRPr="003A27C3">
          <w:rPr>
            <w:rStyle w:val="ad"/>
            <w:noProof/>
          </w:rPr>
          <w:t>组织结构</w:t>
        </w:r>
        <w:r w:rsidR="00DB6C75">
          <w:rPr>
            <w:noProof/>
            <w:webHidden/>
          </w:rPr>
          <w:tab/>
        </w:r>
        <w:r w:rsidR="00DB6C75">
          <w:rPr>
            <w:noProof/>
            <w:webHidden/>
          </w:rPr>
          <w:fldChar w:fldCharType="begin"/>
        </w:r>
        <w:r w:rsidR="00DB6C75">
          <w:rPr>
            <w:noProof/>
            <w:webHidden/>
          </w:rPr>
          <w:instrText xml:space="preserve"> PAGEREF _Toc24461001 \h </w:instrText>
        </w:r>
        <w:r w:rsidR="00DB6C75">
          <w:rPr>
            <w:noProof/>
            <w:webHidden/>
          </w:rPr>
        </w:r>
        <w:r w:rsidR="00DB6C75">
          <w:rPr>
            <w:noProof/>
            <w:webHidden/>
          </w:rPr>
          <w:fldChar w:fldCharType="separate"/>
        </w:r>
        <w:r w:rsidR="00956759">
          <w:rPr>
            <w:noProof/>
            <w:webHidden/>
          </w:rPr>
          <w:t>27</w:t>
        </w:r>
        <w:r w:rsidR="00DB6C75">
          <w:rPr>
            <w:noProof/>
            <w:webHidden/>
          </w:rPr>
          <w:fldChar w:fldCharType="end"/>
        </w:r>
      </w:hyperlink>
    </w:p>
    <w:p w14:paraId="12FA7711" w14:textId="7516A110" w:rsidR="00DB6C75" w:rsidRDefault="0098228F">
      <w:pPr>
        <w:pStyle w:val="TOC2"/>
        <w:tabs>
          <w:tab w:val="left" w:pos="840"/>
          <w:tab w:val="right" w:leader="dot" w:pos="8296"/>
        </w:tabs>
        <w:rPr>
          <w:rFonts w:cstheme="minorBidi"/>
          <w:noProof/>
          <w:kern w:val="2"/>
          <w:sz w:val="21"/>
        </w:rPr>
      </w:pPr>
      <w:hyperlink w:anchor="_Toc24461002" w:history="1">
        <w:r w:rsidR="00DB6C75" w:rsidRPr="003A27C3">
          <w:rPr>
            <w:rStyle w:val="ad"/>
            <w:noProof/>
          </w:rPr>
          <w:t>7.2</w:t>
        </w:r>
        <w:r w:rsidR="00DB6C75">
          <w:rPr>
            <w:rFonts w:cstheme="minorBidi"/>
            <w:noProof/>
            <w:kern w:val="2"/>
            <w:sz w:val="21"/>
          </w:rPr>
          <w:tab/>
        </w:r>
        <w:r w:rsidR="00DB6C75" w:rsidRPr="003A27C3">
          <w:rPr>
            <w:rStyle w:val="ad"/>
            <w:noProof/>
          </w:rPr>
          <w:t>组织结构说明</w:t>
        </w:r>
        <w:r w:rsidR="00DB6C75">
          <w:rPr>
            <w:noProof/>
            <w:webHidden/>
          </w:rPr>
          <w:tab/>
        </w:r>
        <w:r w:rsidR="00DB6C75">
          <w:rPr>
            <w:noProof/>
            <w:webHidden/>
          </w:rPr>
          <w:fldChar w:fldCharType="begin"/>
        </w:r>
        <w:r w:rsidR="00DB6C75">
          <w:rPr>
            <w:noProof/>
            <w:webHidden/>
          </w:rPr>
          <w:instrText xml:space="preserve"> PAGEREF _Toc24461002 \h </w:instrText>
        </w:r>
        <w:r w:rsidR="00DB6C75">
          <w:rPr>
            <w:noProof/>
            <w:webHidden/>
          </w:rPr>
        </w:r>
        <w:r w:rsidR="00DB6C75">
          <w:rPr>
            <w:noProof/>
            <w:webHidden/>
          </w:rPr>
          <w:fldChar w:fldCharType="separate"/>
        </w:r>
        <w:r w:rsidR="00956759">
          <w:rPr>
            <w:noProof/>
            <w:webHidden/>
          </w:rPr>
          <w:t>28</w:t>
        </w:r>
        <w:r w:rsidR="00DB6C75">
          <w:rPr>
            <w:noProof/>
            <w:webHidden/>
          </w:rPr>
          <w:fldChar w:fldCharType="end"/>
        </w:r>
      </w:hyperlink>
    </w:p>
    <w:p w14:paraId="2DB67F4C" w14:textId="7A31905E" w:rsidR="00DB6C75" w:rsidRDefault="0098228F">
      <w:pPr>
        <w:pStyle w:val="TOC2"/>
        <w:tabs>
          <w:tab w:val="left" w:pos="840"/>
          <w:tab w:val="right" w:leader="dot" w:pos="8296"/>
        </w:tabs>
        <w:rPr>
          <w:rFonts w:cstheme="minorBidi"/>
          <w:noProof/>
          <w:kern w:val="2"/>
          <w:sz w:val="21"/>
        </w:rPr>
      </w:pPr>
      <w:hyperlink w:anchor="_Toc24461003" w:history="1">
        <w:r w:rsidR="00DB6C75" w:rsidRPr="003A27C3">
          <w:rPr>
            <w:rStyle w:val="ad"/>
            <w:noProof/>
          </w:rPr>
          <w:t>7.3</w:t>
        </w:r>
        <w:r w:rsidR="00DB6C75">
          <w:rPr>
            <w:rFonts w:cstheme="minorBidi"/>
            <w:noProof/>
            <w:kern w:val="2"/>
            <w:sz w:val="21"/>
          </w:rPr>
          <w:tab/>
        </w:r>
        <w:r w:rsidR="00DB6C75" w:rsidRPr="003A27C3">
          <w:rPr>
            <w:rStyle w:val="ad"/>
            <w:noProof/>
          </w:rPr>
          <w:t>团队文化</w:t>
        </w:r>
        <w:r w:rsidR="00DB6C75">
          <w:rPr>
            <w:noProof/>
            <w:webHidden/>
          </w:rPr>
          <w:tab/>
        </w:r>
        <w:r w:rsidR="00DB6C75">
          <w:rPr>
            <w:noProof/>
            <w:webHidden/>
          </w:rPr>
          <w:fldChar w:fldCharType="begin"/>
        </w:r>
        <w:r w:rsidR="00DB6C75">
          <w:rPr>
            <w:noProof/>
            <w:webHidden/>
          </w:rPr>
          <w:instrText xml:space="preserve"> PAGEREF _Toc24461003 \h </w:instrText>
        </w:r>
        <w:r w:rsidR="00DB6C75">
          <w:rPr>
            <w:noProof/>
            <w:webHidden/>
          </w:rPr>
        </w:r>
        <w:r w:rsidR="00DB6C75">
          <w:rPr>
            <w:noProof/>
            <w:webHidden/>
          </w:rPr>
          <w:fldChar w:fldCharType="separate"/>
        </w:r>
        <w:r w:rsidR="00956759">
          <w:rPr>
            <w:noProof/>
            <w:webHidden/>
          </w:rPr>
          <w:t>30</w:t>
        </w:r>
        <w:r w:rsidR="00DB6C75">
          <w:rPr>
            <w:noProof/>
            <w:webHidden/>
          </w:rPr>
          <w:fldChar w:fldCharType="end"/>
        </w:r>
      </w:hyperlink>
    </w:p>
    <w:p w14:paraId="4D3E6252" w14:textId="71C886BE" w:rsidR="00DB6C75" w:rsidRDefault="0098228F">
      <w:pPr>
        <w:pStyle w:val="TOC1"/>
        <w:tabs>
          <w:tab w:val="left" w:pos="840"/>
          <w:tab w:val="right" w:leader="dot" w:pos="8296"/>
        </w:tabs>
        <w:rPr>
          <w:rFonts w:cstheme="minorBidi"/>
          <w:noProof/>
          <w:kern w:val="2"/>
          <w:sz w:val="21"/>
        </w:rPr>
      </w:pPr>
      <w:hyperlink w:anchor="_Toc24461004" w:history="1">
        <w:r w:rsidR="00DB6C75" w:rsidRPr="003A27C3">
          <w:rPr>
            <w:rStyle w:val="ad"/>
            <w:noProof/>
          </w:rPr>
          <w:t>(八)</w:t>
        </w:r>
        <w:r w:rsidR="00DB6C75">
          <w:rPr>
            <w:rFonts w:cstheme="minorBidi"/>
            <w:noProof/>
            <w:kern w:val="2"/>
            <w:sz w:val="21"/>
          </w:rPr>
          <w:tab/>
        </w:r>
        <w:r w:rsidR="00DB6C75" w:rsidRPr="003A27C3">
          <w:rPr>
            <w:rStyle w:val="ad"/>
            <w:noProof/>
          </w:rPr>
          <w:t>盈利模式</w:t>
        </w:r>
        <w:r w:rsidR="00DB6C75">
          <w:rPr>
            <w:noProof/>
            <w:webHidden/>
          </w:rPr>
          <w:tab/>
        </w:r>
        <w:r w:rsidR="00DB6C75">
          <w:rPr>
            <w:noProof/>
            <w:webHidden/>
          </w:rPr>
          <w:fldChar w:fldCharType="begin"/>
        </w:r>
        <w:r w:rsidR="00DB6C75">
          <w:rPr>
            <w:noProof/>
            <w:webHidden/>
          </w:rPr>
          <w:instrText xml:space="preserve"> PAGEREF _Toc24461004 \h </w:instrText>
        </w:r>
        <w:r w:rsidR="00DB6C75">
          <w:rPr>
            <w:noProof/>
            <w:webHidden/>
          </w:rPr>
        </w:r>
        <w:r w:rsidR="00DB6C75">
          <w:rPr>
            <w:noProof/>
            <w:webHidden/>
          </w:rPr>
          <w:fldChar w:fldCharType="separate"/>
        </w:r>
        <w:r w:rsidR="00956759">
          <w:rPr>
            <w:noProof/>
            <w:webHidden/>
          </w:rPr>
          <w:t>30</w:t>
        </w:r>
        <w:r w:rsidR="00DB6C75">
          <w:rPr>
            <w:noProof/>
            <w:webHidden/>
          </w:rPr>
          <w:fldChar w:fldCharType="end"/>
        </w:r>
      </w:hyperlink>
    </w:p>
    <w:p w14:paraId="6D4ECA37" w14:textId="79CCACA6" w:rsidR="00DB6C75" w:rsidRDefault="0098228F">
      <w:pPr>
        <w:pStyle w:val="TOC2"/>
        <w:tabs>
          <w:tab w:val="left" w:pos="840"/>
          <w:tab w:val="right" w:leader="dot" w:pos="8296"/>
        </w:tabs>
        <w:rPr>
          <w:rFonts w:cstheme="minorBidi"/>
          <w:noProof/>
          <w:kern w:val="2"/>
          <w:sz w:val="21"/>
        </w:rPr>
      </w:pPr>
      <w:hyperlink w:anchor="_Toc24461005" w:history="1">
        <w:r w:rsidR="00DB6C75" w:rsidRPr="003A27C3">
          <w:rPr>
            <w:rStyle w:val="ad"/>
            <w:noProof/>
          </w:rPr>
          <w:t>8.1</w:t>
        </w:r>
        <w:r w:rsidR="00DB6C75">
          <w:rPr>
            <w:rFonts w:cstheme="minorBidi"/>
            <w:noProof/>
            <w:kern w:val="2"/>
            <w:sz w:val="21"/>
          </w:rPr>
          <w:tab/>
        </w:r>
        <w:r w:rsidR="00DB6C75" w:rsidRPr="003A27C3">
          <w:rPr>
            <w:rStyle w:val="ad"/>
            <w:noProof/>
          </w:rPr>
          <w:t>制造授权的盈利</w:t>
        </w:r>
        <w:r w:rsidR="00DB6C75">
          <w:rPr>
            <w:noProof/>
            <w:webHidden/>
          </w:rPr>
          <w:tab/>
        </w:r>
        <w:r w:rsidR="00DB6C75">
          <w:rPr>
            <w:noProof/>
            <w:webHidden/>
          </w:rPr>
          <w:fldChar w:fldCharType="begin"/>
        </w:r>
        <w:r w:rsidR="00DB6C75">
          <w:rPr>
            <w:noProof/>
            <w:webHidden/>
          </w:rPr>
          <w:instrText xml:space="preserve"> PAGEREF _Toc24461005 \h </w:instrText>
        </w:r>
        <w:r w:rsidR="00DB6C75">
          <w:rPr>
            <w:noProof/>
            <w:webHidden/>
          </w:rPr>
        </w:r>
        <w:r w:rsidR="00DB6C75">
          <w:rPr>
            <w:noProof/>
            <w:webHidden/>
          </w:rPr>
          <w:fldChar w:fldCharType="separate"/>
        </w:r>
        <w:r w:rsidR="00956759">
          <w:rPr>
            <w:noProof/>
            <w:webHidden/>
          </w:rPr>
          <w:t>30</w:t>
        </w:r>
        <w:r w:rsidR="00DB6C75">
          <w:rPr>
            <w:noProof/>
            <w:webHidden/>
          </w:rPr>
          <w:fldChar w:fldCharType="end"/>
        </w:r>
      </w:hyperlink>
    </w:p>
    <w:p w14:paraId="02B08570" w14:textId="25E06F6C" w:rsidR="00DB6C75" w:rsidRDefault="0098228F">
      <w:pPr>
        <w:pStyle w:val="TOC2"/>
        <w:tabs>
          <w:tab w:val="left" w:pos="840"/>
          <w:tab w:val="right" w:leader="dot" w:pos="8296"/>
        </w:tabs>
        <w:rPr>
          <w:rFonts w:cstheme="minorBidi"/>
          <w:noProof/>
          <w:kern w:val="2"/>
          <w:sz w:val="21"/>
        </w:rPr>
      </w:pPr>
      <w:hyperlink w:anchor="_Toc24461006" w:history="1">
        <w:r w:rsidR="00DB6C75" w:rsidRPr="003A27C3">
          <w:rPr>
            <w:rStyle w:val="ad"/>
            <w:noProof/>
          </w:rPr>
          <w:t>8.2</w:t>
        </w:r>
        <w:r w:rsidR="00DB6C75">
          <w:rPr>
            <w:rFonts w:cstheme="minorBidi"/>
            <w:noProof/>
            <w:kern w:val="2"/>
            <w:sz w:val="21"/>
          </w:rPr>
          <w:tab/>
        </w:r>
        <w:r w:rsidR="00DB6C75" w:rsidRPr="003A27C3">
          <w:rPr>
            <w:rStyle w:val="ad"/>
            <w:noProof/>
          </w:rPr>
          <w:t>文创销售的盈利</w:t>
        </w:r>
        <w:r w:rsidR="00DB6C75">
          <w:rPr>
            <w:noProof/>
            <w:webHidden/>
          </w:rPr>
          <w:tab/>
        </w:r>
        <w:r w:rsidR="00DB6C75">
          <w:rPr>
            <w:noProof/>
            <w:webHidden/>
          </w:rPr>
          <w:fldChar w:fldCharType="begin"/>
        </w:r>
        <w:r w:rsidR="00DB6C75">
          <w:rPr>
            <w:noProof/>
            <w:webHidden/>
          </w:rPr>
          <w:instrText xml:space="preserve"> PAGEREF _Toc24461006 \h </w:instrText>
        </w:r>
        <w:r w:rsidR="00DB6C75">
          <w:rPr>
            <w:noProof/>
            <w:webHidden/>
          </w:rPr>
        </w:r>
        <w:r w:rsidR="00DB6C75">
          <w:rPr>
            <w:noProof/>
            <w:webHidden/>
          </w:rPr>
          <w:fldChar w:fldCharType="separate"/>
        </w:r>
        <w:r w:rsidR="00956759">
          <w:rPr>
            <w:noProof/>
            <w:webHidden/>
          </w:rPr>
          <w:t>31</w:t>
        </w:r>
        <w:r w:rsidR="00DB6C75">
          <w:rPr>
            <w:noProof/>
            <w:webHidden/>
          </w:rPr>
          <w:fldChar w:fldCharType="end"/>
        </w:r>
      </w:hyperlink>
    </w:p>
    <w:p w14:paraId="48FBCB11" w14:textId="03BD3AD9" w:rsidR="00DB6C75" w:rsidRDefault="0098228F">
      <w:pPr>
        <w:pStyle w:val="TOC2"/>
        <w:tabs>
          <w:tab w:val="left" w:pos="840"/>
          <w:tab w:val="right" w:leader="dot" w:pos="8296"/>
        </w:tabs>
        <w:rPr>
          <w:rFonts w:cstheme="minorBidi"/>
          <w:noProof/>
          <w:kern w:val="2"/>
          <w:sz w:val="21"/>
        </w:rPr>
      </w:pPr>
      <w:hyperlink w:anchor="_Toc24461007" w:history="1">
        <w:r w:rsidR="00DB6C75" w:rsidRPr="003A27C3">
          <w:rPr>
            <w:rStyle w:val="ad"/>
            <w:noProof/>
          </w:rPr>
          <w:t>8.3</w:t>
        </w:r>
        <w:r w:rsidR="00DB6C75">
          <w:rPr>
            <w:rFonts w:cstheme="minorBidi"/>
            <w:noProof/>
            <w:kern w:val="2"/>
            <w:sz w:val="21"/>
          </w:rPr>
          <w:tab/>
        </w:r>
        <w:r w:rsidR="00DB6C75" w:rsidRPr="003A27C3">
          <w:rPr>
            <w:rStyle w:val="ad"/>
            <w:noProof/>
          </w:rPr>
          <w:t>平台推广盈利</w:t>
        </w:r>
        <w:r w:rsidR="00DB6C75">
          <w:rPr>
            <w:noProof/>
            <w:webHidden/>
          </w:rPr>
          <w:tab/>
        </w:r>
        <w:r w:rsidR="00DB6C75">
          <w:rPr>
            <w:noProof/>
            <w:webHidden/>
          </w:rPr>
          <w:fldChar w:fldCharType="begin"/>
        </w:r>
        <w:r w:rsidR="00DB6C75">
          <w:rPr>
            <w:noProof/>
            <w:webHidden/>
          </w:rPr>
          <w:instrText xml:space="preserve"> PAGEREF _Toc24461007 \h </w:instrText>
        </w:r>
        <w:r w:rsidR="00DB6C75">
          <w:rPr>
            <w:noProof/>
            <w:webHidden/>
          </w:rPr>
        </w:r>
        <w:r w:rsidR="00DB6C75">
          <w:rPr>
            <w:noProof/>
            <w:webHidden/>
          </w:rPr>
          <w:fldChar w:fldCharType="separate"/>
        </w:r>
        <w:r w:rsidR="00956759">
          <w:rPr>
            <w:noProof/>
            <w:webHidden/>
          </w:rPr>
          <w:t>31</w:t>
        </w:r>
        <w:r w:rsidR="00DB6C75">
          <w:rPr>
            <w:noProof/>
            <w:webHidden/>
          </w:rPr>
          <w:fldChar w:fldCharType="end"/>
        </w:r>
      </w:hyperlink>
    </w:p>
    <w:p w14:paraId="7EAA198D" w14:textId="178B8948" w:rsidR="00DB6C75" w:rsidRDefault="0098228F">
      <w:pPr>
        <w:pStyle w:val="TOC2"/>
        <w:tabs>
          <w:tab w:val="left" w:pos="840"/>
          <w:tab w:val="right" w:leader="dot" w:pos="8296"/>
        </w:tabs>
        <w:rPr>
          <w:rFonts w:cstheme="minorBidi"/>
          <w:noProof/>
          <w:kern w:val="2"/>
          <w:sz w:val="21"/>
        </w:rPr>
      </w:pPr>
      <w:hyperlink w:anchor="_Toc24461008" w:history="1">
        <w:r w:rsidR="00DB6C75" w:rsidRPr="003A27C3">
          <w:rPr>
            <w:rStyle w:val="ad"/>
            <w:noProof/>
          </w:rPr>
          <w:t>8.4</w:t>
        </w:r>
        <w:r w:rsidR="00DB6C75">
          <w:rPr>
            <w:rFonts w:cstheme="minorBidi"/>
            <w:noProof/>
            <w:kern w:val="2"/>
            <w:sz w:val="21"/>
          </w:rPr>
          <w:tab/>
        </w:r>
        <w:r w:rsidR="00DB6C75" w:rsidRPr="003A27C3">
          <w:rPr>
            <w:rStyle w:val="ad"/>
            <w:noProof/>
          </w:rPr>
          <w:t>企业批量定制盈利</w:t>
        </w:r>
        <w:r w:rsidR="00DB6C75">
          <w:rPr>
            <w:noProof/>
            <w:webHidden/>
          </w:rPr>
          <w:tab/>
        </w:r>
        <w:r w:rsidR="00DB6C75">
          <w:rPr>
            <w:noProof/>
            <w:webHidden/>
          </w:rPr>
          <w:fldChar w:fldCharType="begin"/>
        </w:r>
        <w:r w:rsidR="00DB6C75">
          <w:rPr>
            <w:noProof/>
            <w:webHidden/>
          </w:rPr>
          <w:instrText xml:space="preserve"> PAGEREF _Toc24461008 \h </w:instrText>
        </w:r>
        <w:r w:rsidR="00DB6C75">
          <w:rPr>
            <w:noProof/>
            <w:webHidden/>
          </w:rPr>
        </w:r>
        <w:r w:rsidR="00DB6C75">
          <w:rPr>
            <w:noProof/>
            <w:webHidden/>
          </w:rPr>
          <w:fldChar w:fldCharType="separate"/>
        </w:r>
        <w:r w:rsidR="00956759">
          <w:rPr>
            <w:noProof/>
            <w:webHidden/>
          </w:rPr>
          <w:t>32</w:t>
        </w:r>
        <w:r w:rsidR="00DB6C75">
          <w:rPr>
            <w:noProof/>
            <w:webHidden/>
          </w:rPr>
          <w:fldChar w:fldCharType="end"/>
        </w:r>
      </w:hyperlink>
    </w:p>
    <w:p w14:paraId="5EA326EA" w14:textId="2ABD86AF" w:rsidR="00DB6C75" w:rsidRDefault="0098228F">
      <w:pPr>
        <w:pStyle w:val="TOC1"/>
        <w:tabs>
          <w:tab w:val="left" w:pos="840"/>
          <w:tab w:val="right" w:leader="dot" w:pos="8296"/>
        </w:tabs>
        <w:rPr>
          <w:rFonts w:cstheme="minorBidi"/>
          <w:noProof/>
          <w:kern w:val="2"/>
          <w:sz w:val="21"/>
        </w:rPr>
      </w:pPr>
      <w:hyperlink w:anchor="_Toc24461009" w:history="1">
        <w:r w:rsidR="00DB6C75" w:rsidRPr="003A27C3">
          <w:rPr>
            <w:rStyle w:val="ad"/>
            <w:noProof/>
          </w:rPr>
          <w:t>(九)</w:t>
        </w:r>
        <w:r w:rsidR="00DB6C75">
          <w:rPr>
            <w:rFonts w:cstheme="minorBidi"/>
            <w:noProof/>
            <w:kern w:val="2"/>
            <w:sz w:val="21"/>
          </w:rPr>
          <w:tab/>
        </w:r>
        <w:r w:rsidR="00DB6C75" w:rsidRPr="003A27C3">
          <w:rPr>
            <w:rStyle w:val="ad"/>
            <w:noProof/>
          </w:rPr>
          <w:t>社会效益与预测财务分析</w:t>
        </w:r>
        <w:r w:rsidR="00DB6C75">
          <w:rPr>
            <w:noProof/>
            <w:webHidden/>
          </w:rPr>
          <w:tab/>
        </w:r>
        <w:r w:rsidR="00DB6C75">
          <w:rPr>
            <w:noProof/>
            <w:webHidden/>
          </w:rPr>
          <w:fldChar w:fldCharType="begin"/>
        </w:r>
        <w:r w:rsidR="00DB6C75">
          <w:rPr>
            <w:noProof/>
            <w:webHidden/>
          </w:rPr>
          <w:instrText xml:space="preserve"> PAGEREF _Toc24461009 \h </w:instrText>
        </w:r>
        <w:r w:rsidR="00DB6C75">
          <w:rPr>
            <w:noProof/>
            <w:webHidden/>
          </w:rPr>
        </w:r>
        <w:r w:rsidR="00DB6C75">
          <w:rPr>
            <w:noProof/>
            <w:webHidden/>
          </w:rPr>
          <w:fldChar w:fldCharType="separate"/>
        </w:r>
        <w:r w:rsidR="00956759">
          <w:rPr>
            <w:noProof/>
            <w:webHidden/>
          </w:rPr>
          <w:t>33</w:t>
        </w:r>
        <w:r w:rsidR="00DB6C75">
          <w:rPr>
            <w:noProof/>
            <w:webHidden/>
          </w:rPr>
          <w:fldChar w:fldCharType="end"/>
        </w:r>
      </w:hyperlink>
    </w:p>
    <w:p w14:paraId="3418C00A" w14:textId="37674D81" w:rsidR="00DB6C75" w:rsidRDefault="0098228F">
      <w:pPr>
        <w:pStyle w:val="TOC2"/>
        <w:tabs>
          <w:tab w:val="left" w:pos="840"/>
          <w:tab w:val="right" w:leader="dot" w:pos="8296"/>
        </w:tabs>
        <w:rPr>
          <w:rFonts w:cstheme="minorBidi"/>
          <w:noProof/>
          <w:kern w:val="2"/>
          <w:sz w:val="21"/>
        </w:rPr>
      </w:pPr>
      <w:hyperlink w:anchor="_Toc24461010" w:history="1">
        <w:r w:rsidR="00DB6C75" w:rsidRPr="003A27C3">
          <w:rPr>
            <w:rStyle w:val="ad"/>
            <w:noProof/>
          </w:rPr>
          <w:t>9.1</w:t>
        </w:r>
        <w:r w:rsidR="00DB6C75">
          <w:rPr>
            <w:rFonts w:cstheme="minorBidi"/>
            <w:noProof/>
            <w:kern w:val="2"/>
            <w:sz w:val="21"/>
          </w:rPr>
          <w:tab/>
        </w:r>
        <w:r w:rsidR="00DB6C75" w:rsidRPr="003A27C3">
          <w:rPr>
            <w:rStyle w:val="ad"/>
            <w:noProof/>
          </w:rPr>
          <w:t>社会效益</w:t>
        </w:r>
        <w:r w:rsidR="00DB6C75">
          <w:rPr>
            <w:noProof/>
            <w:webHidden/>
          </w:rPr>
          <w:tab/>
        </w:r>
        <w:r w:rsidR="00DB6C75">
          <w:rPr>
            <w:noProof/>
            <w:webHidden/>
          </w:rPr>
          <w:fldChar w:fldCharType="begin"/>
        </w:r>
        <w:r w:rsidR="00DB6C75">
          <w:rPr>
            <w:noProof/>
            <w:webHidden/>
          </w:rPr>
          <w:instrText xml:space="preserve"> PAGEREF _Toc24461010 \h </w:instrText>
        </w:r>
        <w:r w:rsidR="00DB6C75">
          <w:rPr>
            <w:noProof/>
            <w:webHidden/>
          </w:rPr>
        </w:r>
        <w:r w:rsidR="00DB6C75">
          <w:rPr>
            <w:noProof/>
            <w:webHidden/>
          </w:rPr>
          <w:fldChar w:fldCharType="separate"/>
        </w:r>
        <w:r w:rsidR="00956759">
          <w:rPr>
            <w:noProof/>
            <w:webHidden/>
          </w:rPr>
          <w:t>33</w:t>
        </w:r>
        <w:r w:rsidR="00DB6C75">
          <w:rPr>
            <w:noProof/>
            <w:webHidden/>
          </w:rPr>
          <w:fldChar w:fldCharType="end"/>
        </w:r>
      </w:hyperlink>
    </w:p>
    <w:p w14:paraId="348C2217" w14:textId="70D53643" w:rsidR="00DB6C75" w:rsidRDefault="0098228F">
      <w:pPr>
        <w:pStyle w:val="TOC2"/>
        <w:tabs>
          <w:tab w:val="left" w:pos="840"/>
          <w:tab w:val="right" w:leader="dot" w:pos="8296"/>
        </w:tabs>
        <w:rPr>
          <w:rFonts w:cstheme="minorBidi"/>
          <w:noProof/>
          <w:kern w:val="2"/>
          <w:sz w:val="21"/>
        </w:rPr>
      </w:pPr>
      <w:hyperlink w:anchor="_Toc24461011" w:history="1">
        <w:r w:rsidR="00DB6C75" w:rsidRPr="003A27C3">
          <w:rPr>
            <w:rStyle w:val="ad"/>
            <w:noProof/>
          </w:rPr>
          <w:t>9.2</w:t>
        </w:r>
        <w:r w:rsidR="00DB6C75">
          <w:rPr>
            <w:rFonts w:cstheme="minorBidi"/>
            <w:noProof/>
            <w:kern w:val="2"/>
            <w:sz w:val="21"/>
          </w:rPr>
          <w:tab/>
        </w:r>
        <w:r w:rsidR="00DB6C75" w:rsidRPr="003A27C3">
          <w:rPr>
            <w:rStyle w:val="ad"/>
            <w:noProof/>
          </w:rPr>
          <w:t>预测财务分析</w:t>
        </w:r>
        <w:r w:rsidR="00DB6C75">
          <w:rPr>
            <w:rStyle w:val="ad"/>
            <w:rFonts w:hint="eastAsia"/>
            <w:noProof/>
          </w:rPr>
          <w:t>***</w:t>
        </w:r>
        <w:r w:rsidR="00DB6C75">
          <w:rPr>
            <w:noProof/>
            <w:webHidden/>
          </w:rPr>
          <w:tab/>
        </w:r>
        <w:r w:rsidR="00DB6C75">
          <w:rPr>
            <w:noProof/>
            <w:webHidden/>
          </w:rPr>
          <w:fldChar w:fldCharType="begin"/>
        </w:r>
        <w:r w:rsidR="00DB6C75">
          <w:rPr>
            <w:noProof/>
            <w:webHidden/>
          </w:rPr>
          <w:instrText xml:space="preserve"> PAGEREF _Toc24461011 \h </w:instrText>
        </w:r>
        <w:r w:rsidR="00DB6C75">
          <w:rPr>
            <w:noProof/>
            <w:webHidden/>
          </w:rPr>
        </w:r>
        <w:r w:rsidR="00DB6C75">
          <w:rPr>
            <w:noProof/>
            <w:webHidden/>
          </w:rPr>
          <w:fldChar w:fldCharType="separate"/>
        </w:r>
        <w:r w:rsidR="00956759">
          <w:rPr>
            <w:noProof/>
            <w:webHidden/>
          </w:rPr>
          <w:t>33</w:t>
        </w:r>
        <w:r w:rsidR="00DB6C75">
          <w:rPr>
            <w:noProof/>
            <w:webHidden/>
          </w:rPr>
          <w:fldChar w:fldCharType="end"/>
        </w:r>
      </w:hyperlink>
    </w:p>
    <w:p w14:paraId="7F0499C1" w14:textId="26BD9FA1" w:rsidR="00DB6C75" w:rsidRDefault="0098228F">
      <w:pPr>
        <w:pStyle w:val="TOC1"/>
        <w:tabs>
          <w:tab w:val="left" w:pos="840"/>
          <w:tab w:val="right" w:leader="dot" w:pos="8296"/>
        </w:tabs>
        <w:rPr>
          <w:rFonts w:cstheme="minorBidi"/>
          <w:noProof/>
          <w:kern w:val="2"/>
          <w:sz w:val="21"/>
        </w:rPr>
      </w:pPr>
      <w:hyperlink w:anchor="_Toc24461012" w:history="1">
        <w:r w:rsidR="00DB6C75" w:rsidRPr="003A27C3">
          <w:rPr>
            <w:rStyle w:val="ad"/>
            <w:noProof/>
          </w:rPr>
          <w:t>(十)</w:t>
        </w:r>
        <w:r w:rsidR="00DB6C75">
          <w:rPr>
            <w:rFonts w:cstheme="minorBidi"/>
            <w:noProof/>
            <w:kern w:val="2"/>
            <w:sz w:val="21"/>
          </w:rPr>
          <w:tab/>
        </w:r>
        <w:r w:rsidR="00DB6C75" w:rsidRPr="003A27C3">
          <w:rPr>
            <w:rStyle w:val="ad"/>
            <w:noProof/>
          </w:rPr>
          <w:t>风险防范</w:t>
        </w:r>
        <w:r w:rsidR="00DB6C75">
          <w:rPr>
            <w:noProof/>
            <w:webHidden/>
          </w:rPr>
          <w:tab/>
        </w:r>
        <w:r w:rsidR="00DB6C75">
          <w:rPr>
            <w:noProof/>
            <w:webHidden/>
          </w:rPr>
          <w:fldChar w:fldCharType="begin"/>
        </w:r>
        <w:r w:rsidR="00DB6C75">
          <w:rPr>
            <w:noProof/>
            <w:webHidden/>
          </w:rPr>
          <w:instrText xml:space="preserve"> PAGEREF _Toc24461012 \h </w:instrText>
        </w:r>
        <w:r w:rsidR="00DB6C75">
          <w:rPr>
            <w:noProof/>
            <w:webHidden/>
          </w:rPr>
        </w:r>
        <w:r w:rsidR="00DB6C75">
          <w:rPr>
            <w:noProof/>
            <w:webHidden/>
          </w:rPr>
          <w:fldChar w:fldCharType="separate"/>
        </w:r>
        <w:r w:rsidR="00956759">
          <w:rPr>
            <w:noProof/>
            <w:webHidden/>
          </w:rPr>
          <w:t>34</w:t>
        </w:r>
        <w:r w:rsidR="00DB6C75">
          <w:rPr>
            <w:noProof/>
            <w:webHidden/>
          </w:rPr>
          <w:fldChar w:fldCharType="end"/>
        </w:r>
      </w:hyperlink>
    </w:p>
    <w:p w14:paraId="6E8B734D" w14:textId="7BFAD2F0" w:rsidR="00DB6C75" w:rsidRDefault="0098228F">
      <w:pPr>
        <w:pStyle w:val="TOC2"/>
        <w:tabs>
          <w:tab w:val="left" w:pos="1050"/>
          <w:tab w:val="right" w:leader="dot" w:pos="8296"/>
        </w:tabs>
        <w:rPr>
          <w:rFonts w:cstheme="minorBidi"/>
          <w:noProof/>
          <w:kern w:val="2"/>
          <w:sz w:val="21"/>
        </w:rPr>
      </w:pPr>
      <w:hyperlink w:anchor="_Toc24461013" w:history="1">
        <w:r w:rsidR="00DB6C75" w:rsidRPr="003A27C3">
          <w:rPr>
            <w:rStyle w:val="ad"/>
            <w:noProof/>
          </w:rPr>
          <w:t>10.1</w:t>
        </w:r>
        <w:r w:rsidR="00DB6C75">
          <w:rPr>
            <w:rFonts w:cstheme="minorBidi"/>
            <w:noProof/>
            <w:kern w:val="2"/>
            <w:sz w:val="21"/>
          </w:rPr>
          <w:tab/>
        </w:r>
        <w:r w:rsidR="00DB6C75" w:rsidRPr="003A27C3">
          <w:rPr>
            <w:rStyle w:val="ad"/>
            <w:noProof/>
          </w:rPr>
          <w:t>技术风险</w:t>
        </w:r>
        <w:r w:rsidR="00DB6C75">
          <w:rPr>
            <w:noProof/>
            <w:webHidden/>
          </w:rPr>
          <w:tab/>
        </w:r>
        <w:r w:rsidR="00DB6C75">
          <w:rPr>
            <w:noProof/>
            <w:webHidden/>
          </w:rPr>
          <w:fldChar w:fldCharType="begin"/>
        </w:r>
        <w:r w:rsidR="00DB6C75">
          <w:rPr>
            <w:noProof/>
            <w:webHidden/>
          </w:rPr>
          <w:instrText xml:space="preserve"> PAGEREF _Toc24461013 \h </w:instrText>
        </w:r>
        <w:r w:rsidR="00DB6C75">
          <w:rPr>
            <w:noProof/>
            <w:webHidden/>
          </w:rPr>
        </w:r>
        <w:r w:rsidR="00DB6C75">
          <w:rPr>
            <w:noProof/>
            <w:webHidden/>
          </w:rPr>
          <w:fldChar w:fldCharType="separate"/>
        </w:r>
        <w:r w:rsidR="00956759">
          <w:rPr>
            <w:noProof/>
            <w:webHidden/>
          </w:rPr>
          <w:t>34</w:t>
        </w:r>
        <w:r w:rsidR="00DB6C75">
          <w:rPr>
            <w:noProof/>
            <w:webHidden/>
          </w:rPr>
          <w:fldChar w:fldCharType="end"/>
        </w:r>
      </w:hyperlink>
    </w:p>
    <w:p w14:paraId="76D34A47" w14:textId="73ADC951" w:rsidR="00DB6C75" w:rsidRDefault="0098228F">
      <w:pPr>
        <w:pStyle w:val="TOC2"/>
        <w:tabs>
          <w:tab w:val="left" w:pos="1050"/>
          <w:tab w:val="right" w:leader="dot" w:pos="8296"/>
        </w:tabs>
        <w:rPr>
          <w:rFonts w:cstheme="minorBidi"/>
          <w:noProof/>
          <w:kern w:val="2"/>
          <w:sz w:val="21"/>
        </w:rPr>
      </w:pPr>
      <w:hyperlink w:anchor="_Toc24461014" w:history="1">
        <w:r w:rsidR="00DB6C75" w:rsidRPr="003A27C3">
          <w:rPr>
            <w:rStyle w:val="ad"/>
            <w:noProof/>
          </w:rPr>
          <w:t>10.2</w:t>
        </w:r>
        <w:r w:rsidR="00DB6C75">
          <w:rPr>
            <w:rFonts w:cstheme="minorBidi"/>
            <w:noProof/>
            <w:kern w:val="2"/>
            <w:sz w:val="21"/>
          </w:rPr>
          <w:tab/>
        </w:r>
        <w:r w:rsidR="00DB6C75" w:rsidRPr="003A27C3">
          <w:rPr>
            <w:rStyle w:val="ad"/>
            <w:noProof/>
          </w:rPr>
          <w:t>政策风险</w:t>
        </w:r>
        <w:r w:rsidR="00DB6C75">
          <w:rPr>
            <w:noProof/>
            <w:webHidden/>
          </w:rPr>
          <w:tab/>
        </w:r>
        <w:r w:rsidR="00DB6C75">
          <w:rPr>
            <w:noProof/>
            <w:webHidden/>
          </w:rPr>
          <w:fldChar w:fldCharType="begin"/>
        </w:r>
        <w:r w:rsidR="00DB6C75">
          <w:rPr>
            <w:noProof/>
            <w:webHidden/>
          </w:rPr>
          <w:instrText xml:space="preserve"> PAGEREF _Toc24461014 \h </w:instrText>
        </w:r>
        <w:r w:rsidR="00DB6C75">
          <w:rPr>
            <w:noProof/>
            <w:webHidden/>
          </w:rPr>
        </w:r>
        <w:r w:rsidR="00DB6C75">
          <w:rPr>
            <w:noProof/>
            <w:webHidden/>
          </w:rPr>
          <w:fldChar w:fldCharType="separate"/>
        </w:r>
        <w:r w:rsidR="00956759">
          <w:rPr>
            <w:noProof/>
            <w:webHidden/>
          </w:rPr>
          <w:t>35</w:t>
        </w:r>
        <w:r w:rsidR="00DB6C75">
          <w:rPr>
            <w:noProof/>
            <w:webHidden/>
          </w:rPr>
          <w:fldChar w:fldCharType="end"/>
        </w:r>
      </w:hyperlink>
    </w:p>
    <w:p w14:paraId="22D588FF" w14:textId="43F7B557" w:rsidR="00DB6C75" w:rsidRDefault="0098228F">
      <w:pPr>
        <w:pStyle w:val="TOC2"/>
        <w:tabs>
          <w:tab w:val="left" w:pos="1050"/>
          <w:tab w:val="right" w:leader="dot" w:pos="8296"/>
        </w:tabs>
        <w:rPr>
          <w:rFonts w:cstheme="minorBidi"/>
          <w:noProof/>
          <w:kern w:val="2"/>
          <w:sz w:val="21"/>
        </w:rPr>
      </w:pPr>
      <w:hyperlink w:anchor="_Toc24461015" w:history="1">
        <w:r w:rsidR="00DB6C75" w:rsidRPr="003A27C3">
          <w:rPr>
            <w:rStyle w:val="ad"/>
            <w:noProof/>
          </w:rPr>
          <w:t>10.3</w:t>
        </w:r>
        <w:r w:rsidR="00DB6C75">
          <w:rPr>
            <w:rFonts w:cstheme="minorBidi"/>
            <w:noProof/>
            <w:kern w:val="2"/>
            <w:sz w:val="21"/>
          </w:rPr>
          <w:tab/>
        </w:r>
        <w:r w:rsidR="00DB6C75" w:rsidRPr="003A27C3">
          <w:rPr>
            <w:rStyle w:val="ad"/>
            <w:noProof/>
          </w:rPr>
          <w:t>财务风险</w:t>
        </w:r>
        <w:r w:rsidR="00DB6C75">
          <w:rPr>
            <w:noProof/>
            <w:webHidden/>
          </w:rPr>
          <w:tab/>
        </w:r>
        <w:r w:rsidR="00DB6C75">
          <w:rPr>
            <w:noProof/>
            <w:webHidden/>
          </w:rPr>
          <w:fldChar w:fldCharType="begin"/>
        </w:r>
        <w:r w:rsidR="00DB6C75">
          <w:rPr>
            <w:noProof/>
            <w:webHidden/>
          </w:rPr>
          <w:instrText xml:space="preserve"> PAGEREF _Toc24461015 \h </w:instrText>
        </w:r>
        <w:r w:rsidR="00DB6C75">
          <w:rPr>
            <w:noProof/>
            <w:webHidden/>
          </w:rPr>
        </w:r>
        <w:r w:rsidR="00DB6C75">
          <w:rPr>
            <w:noProof/>
            <w:webHidden/>
          </w:rPr>
          <w:fldChar w:fldCharType="separate"/>
        </w:r>
        <w:r w:rsidR="00956759">
          <w:rPr>
            <w:noProof/>
            <w:webHidden/>
          </w:rPr>
          <w:t>35</w:t>
        </w:r>
        <w:r w:rsidR="00DB6C75">
          <w:rPr>
            <w:noProof/>
            <w:webHidden/>
          </w:rPr>
          <w:fldChar w:fldCharType="end"/>
        </w:r>
      </w:hyperlink>
    </w:p>
    <w:p w14:paraId="74F55435" w14:textId="13360806" w:rsidR="00DB6C75" w:rsidRDefault="0098228F">
      <w:pPr>
        <w:pStyle w:val="TOC2"/>
        <w:tabs>
          <w:tab w:val="left" w:pos="1050"/>
          <w:tab w:val="right" w:leader="dot" w:pos="8296"/>
        </w:tabs>
        <w:rPr>
          <w:rFonts w:cstheme="minorBidi"/>
          <w:noProof/>
          <w:kern w:val="2"/>
          <w:sz w:val="21"/>
        </w:rPr>
      </w:pPr>
      <w:hyperlink w:anchor="_Toc24461016" w:history="1">
        <w:r w:rsidR="00DB6C75" w:rsidRPr="003A27C3">
          <w:rPr>
            <w:rStyle w:val="ad"/>
            <w:noProof/>
          </w:rPr>
          <w:t>10.4</w:t>
        </w:r>
        <w:r w:rsidR="00DB6C75">
          <w:rPr>
            <w:rFonts w:cstheme="minorBidi"/>
            <w:noProof/>
            <w:kern w:val="2"/>
            <w:sz w:val="21"/>
          </w:rPr>
          <w:tab/>
        </w:r>
        <w:r w:rsidR="00DB6C75" w:rsidRPr="003A27C3">
          <w:rPr>
            <w:rStyle w:val="ad"/>
            <w:noProof/>
          </w:rPr>
          <w:t>技术风险</w:t>
        </w:r>
        <w:r w:rsidR="00DB6C75">
          <w:rPr>
            <w:noProof/>
            <w:webHidden/>
          </w:rPr>
          <w:tab/>
        </w:r>
        <w:r w:rsidR="00DB6C75">
          <w:rPr>
            <w:noProof/>
            <w:webHidden/>
          </w:rPr>
          <w:fldChar w:fldCharType="begin"/>
        </w:r>
        <w:r w:rsidR="00DB6C75">
          <w:rPr>
            <w:noProof/>
            <w:webHidden/>
          </w:rPr>
          <w:instrText xml:space="preserve"> PAGEREF _Toc24461016 \h </w:instrText>
        </w:r>
        <w:r w:rsidR="00DB6C75">
          <w:rPr>
            <w:noProof/>
            <w:webHidden/>
          </w:rPr>
        </w:r>
        <w:r w:rsidR="00DB6C75">
          <w:rPr>
            <w:noProof/>
            <w:webHidden/>
          </w:rPr>
          <w:fldChar w:fldCharType="separate"/>
        </w:r>
        <w:r w:rsidR="00956759">
          <w:rPr>
            <w:noProof/>
            <w:webHidden/>
          </w:rPr>
          <w:t>36</w:t>
        </w:r>
        <w:r w:rsidR="00DB6C75">
          <w:rPr>
            <w:noProof/>
            <w:webHidden/>
          </w:rPr>
          <w:fldChar w:fldCharType="end"/>
        </w:r>
      </w:hyperlink>
    </w:p>
    <w:p w14:paraId="02AC7097" w14:textId="63942D8C" w:rsidR="00DB6C75" w:rsidRDefault="0098228F">
      <w:pPr>
        <w:pStyle w:val="TOC2"/>
        <w:tabs>
          <w:tab w:val="left" w:pos="1050"/>
          <w:tab w:val="right" w:leader="dot" w:pos="8296"/>
        </w:tabs>
        <w:rPr>
          <w:rFonts w:cstheme="minorBidi"/>
          <w:noProof/>
          <w:kern w:val="2"/>
          <w:sz w:val="21"/>
        </w:rPr>
      </w:pPr>
      <w:hyperlink w:anchor="_Toc24461017" w:history="1">
        <w:r w:rsidR="00DB6C75" w:rsidRPr="003A27C3">
          <w:rPr>
            <w:rStyle w:val="ad"/>
            <w:noProof/>
          </w:rPr>
          <w:t>10.5</w:t>
        </w:r>
        <w:r w:rsidR="00DB6C75">
          <w:rPr>
            <w:rFonts w:cstheme="minorBidi"/>
            <w:noProof/>
            <w:kern w:val="2"/>
            <w:sz w:val="21"/>
          </w:rPr>
          <w:tab/>
        </w:r>
        <w:r w:rsidR="00DB6C75" w:rsidRPr="003A27C3">
          <w:rPr>
            <w:rStyle w:val="ad"/>
            <w:noProof/>
          </w:rPr>
          <w:t>运营风险</w:t>
        </w:r>
        <w:r w:rsidR="00DB6C75">
          <w:rPr>
            <w:noProof/>
            <w:webHidden/>
          </w:rPr>
          <w:tab/>
        </w:r>
        <w:r w:rsidR="00DB6C75">
          <w:rPr>
            <w:noProof/>
            <w:webHidden/>
          </w:rPr>
          <w:fldChar w:fldCharType="begin"/>
        </w:r>
        <w:r w:rsidR="00DB6C75">
          <w:rPr>
            <w:noProof/>
            <w:webHidden/>
          </w:rPr>
          <w:instrText xml:space="preserve"> PAGEREF _Toc24461017 \h </w:instrText>
        </w:r>
        <w:r w:rsidR="00DB6C75">
          <w:rPr>
            <w:noProof/>
            <w:webHidden/>
          </w:rPr>
        </w:r>
        <w:r w:rsidR="00DB6C75">
          <w:rPr>
            <w:noProof/>
            <w:webHidden/>
          </w:rPr>
          <w:fldChar w:fldCharType="separate"/>
        </w:r>
        <w:r w:rsidR="00956759">
          <w:rPr>
            <w:noProof/>
            <w:webHidden/>
          </w:rPr>
          <w:t>36</w:t>
        </w:r>
        <w:r w:rsidR="00DB6C75">
          <w:rPr>
            <w:noProof/>
            <w:webHidden/>
          </w:rPr>
          <w:fldChar w:fldCharType="end"/>
        </w:r>
      </w:hyperlink>
    </w:p>
    <w:p w14:paraId="2C6803BC" w14:textId="2825C7E7" w:rsidR="00DB6C75" w:rsidRDefault="0098228F">
      <w:pPr>
        <w:pStyle w:val="TOC1"/>
        <w:tabs>
          <w:tab w:val="left" w:pos="840"/>
          <w:tab w:val="right" w:leader="dot" w:pos="8296"/>
        </w:tabs>
        <w:rPr>
          <w:rFonts w:cstheme="minorBidi"/>
          <w:noProof/>
          <w:kern w:val="2"/>
          <w:sz w:val="21"/>
        </w:rPr>
      </w:pPr>
      <w:hyperlink w:anchor="_Toc24461018" w:history="1">
        <w:r w:rsidR="00DB6C75" w:rsidRPr="003A27C3">
          <w:rPr>
            <w:rStyle w:val="ad"/>
            <w:noProof/>
          </w:rPr>
          <w:t>(十一)</w:t>
        </w:r>
        <w:r w:rsidR="00DB6C75">
          <w:rPr>
            <w:rFonts w:cstheme="minorBidi"/>
            <w:noProof/>
            <w:kern w:val="2"/>
            <w:sz w:val="21"/>
          </w:rPr>
          <w:tab/>
        </w:r>
        <w:r w:rsidR="00DB6C75" w:rsidRPr="003A27C3">
          <w:rPr>
            <w:rStyle w:val="ad"/>
            <w:noProof/>
          </w:rPr>
          <w:t>附录</w:t>
        </w:r>
        <w:r w:rsidR="00DB6C75">
          <w:rPr>
            <w:noProof/>
            <w:webHidden/>
          </w:rPr>
          <w:tab/>
        </w:r>
        <w:r w:rsidR="00DB6C75">
          <w:rPr>
            <w:noProof/>
            <w:webHidden/>
          </w:rPr>
          <w:fldChar w:fldCharType="begin"/>
        </w:r>
        <w:r w:rsidR="00DB6C75">
          <w:rPr>
            <w:noProof/>
            <w:webHidden/>
          </w:rPr>
          <w:instrText xml:space="preserve"> PAGEREF _Toc24461018 \h </w:instrText>
        </w:r>
        <w:r w:rsidR="00DB6C75">
          <w:rPr>
            <w:noProof/>
            <w:webHidden/>
          </w:rPr>
        </w:r>
        <w:r w:rsidR="00DB6C75">
          <w:rPr>
            <w:noProof/>
            <w:webHidden/>
          </w:rPr>
          <w:fldChar w:fldCharType="separate"/>
        </w:r>
        <w:r w:rsidR="00956759">
          <w:rPr>
            <w:noProof/>
            <w:webHidden/>
          </w:rPr>
          <w:t>37</w:t>
        </w:r>
        <w:r w:rsidR="00DB6C75">
          <w:rPr>
            <w:noProof/>
            <w:webHidden/>
          </w:rPr>
          <w:fldChar w:fldCharType="end"/>
        </w:r>
      </w:hyperlink>
    </w:p>
    <w:p w14:paraId="2D640397" w14:textId="65A14C72" w:rsidR="00DB6C75" w:rsidRDefault="0098228F">
      <w:pPr>
        <w:pStyle w:val="TOC2"/>
        <w:tabs>
          <w:tab w:val="left" w:pos="1050"/>
          <w:tab w:val="right" w:leader="dot" w:pos="8296"/>
        </w:tabs>
        <w:rPr>
          <w:rFonts w:cstheme="minorBidi"/>
          <w:noProof/>
          <w:kern w:val="2"/>
          <w:sz w:val="21"/>
        </w:rPr>
      </w:pPr>
      <w:hyperlink w:anchor="_Toc24461019" w:history="1">
        <w:r w:rsidR="00DB6C75" w:rsidRPr="003A27C3">
          <w:rPr>
            <w:rStyle w:val="ad"/>
            <w:noProof/>
          </w:rPr>
          <w:t>11.1</w:t>
        </w:r>
        <w:r w:rsidR="00DB6C75">
          <w:rPr>
            <w:rFonts w:cstheme="minorBidi"/>
            <w:noProof/>
            <w:kern w:val="2"/>
            <w:sz w:val="21"/>
          </w:rPr>
          <w:tab/>
        </w:r>
        <w:r w:rsidR="00DB6C75" w:rsidRPr="003A27C3">
          <w:rPr>
            <w:rStyle w:val="ad"/>
            <w:noProof/>
          </w:rPr>
          <w:t>对少数民族文创产品了解程度的调查问卷</w:t>
        </w:r>
        <w:r w:rsidR="00DB6C75">
          <w:rPr>
            <w:noProof/>
            <w:webHidden/>
          </w:rPr>
          <w:tab/>
        </w:r>
        <w:r w:rsidR="00DB6C75">
          <w:rPr>
            <w:noProof/>
            <w:webHidden/>
          </w:rPr>
          <w:fldChar w:fldCharType="begin"/>
        </w:r>
        <w:r w:rsidR="00DB6C75">
          <w:rPr>
            <w:noProof/>
            <w:webHidden/>
          </w:rPr>
          <w:instrText xml:space="preserve"> PAGEREF _Toc24461019 \h </w:instrText>
        </w:r>
        <w:r w:rsidR="00DB6C75">
          <w:rPr>
            <w:noProof/>
            <w:webHidden/>
          </w:rPr>
        </w:r>
        <w:r w:rsidR="00DB6C75">
          <w:rPr>
            <w:noProof/>
            <w:webHidden/>
          </w:rPr>
          <w:fldChar w:fldCharType="separate"/>
        </w:r>
        <w:r w:rsidR="00956759">
          <w:rPr>
            <w:noProof/>
            <w:webHidden/>
          </w:rPr>
          <w:t>37</w:t>
        </w:r>
        <w:r w:rsidR="00DB6C75">
          <w:rPr>
            <w:noProof/>
            <w:webHidden/>
          </w:rPr>
          <w:fldChar w:fldCharType="end"/>
        </w:r>
      </w:hyperlink>
    </w:p>
    <w:p w14:paraId="70EA7C7D" w14:textId="7DC070CC" w:rsidR="00DB6C75" w:rsidRDefault="0098228F">
      <w:pPr>
        <w:pStyle w:val="TOC2"/>
        <w:tabs>
          <w:tab w:val="left" w:pos="1050"/>
          <w:tab w:val="right" w:leader="dot" w:pos="8296"/>
        </w:tabs>
        <w:rPr>
          <w:rFonts w:cstheme="minorBidi"/>
          <w:noProof/>
          <w:kern w:val="2"/>
          <w:sz w:val="21"/>
        </w:rPr>
      </w:pPr>
      <w:hyperlink w:anchor="_Toc24461020" w:history="1">
        <w:r w:rsidR="00DB6C75" w:rsidRPr="003A27C3">
          <w:rPr>
            <w:rStyle w:val="ad"/>
            <w:noProof/>
          </w:rPr>
          <w:t>11.2</w:t>
        </w:r>
        <w:r w:rsidR="00DB6C75">
          <w:rPr>
            <w:rFonts w:cstheme="minorBidi"/>
            <w:noProof/>
            <w:kern w:val="2"/>
            <w:sz w:val="21"/>
          </w:rPr>
          <w:tab/>
        </w:r>
        <w:r w:rsidR="00DB6C75" w:rsidRPr="003A27C3">
          <w:rPr>
            <w:rStyle w:val="ad"/>
            <w:noProof/>
          </w:rPr>
          <w:t>对XX少数民族文化发展协会XX负责人的采访记录</w:t>
        </w:r>
        <w:r w:rsidR="00DB6C75">
          <w:rPr>
            <w:noProof/>
            <w:webHidden/>
          </w:rPr>
          <w:tab/>
        </w:r>
        <w:r w:rsidR="00DB6C75">
          <w:rPr>
            <w:noProof/>
            <w:webHidden/>
          </w:rPr>
          <w:fldChar w:fldCharType="begin"/>
        </w:r>
        <w:r w:rsidR="00DB6C75">
          <w:rPr>
            <w:noProof/>
            <w:webHidden/>
          </w:rPr>
          <w:instrText xml:space="preserve"> PAGEREF _Toc24461020 \h </w:instrText>
        </w:r>
        <w:r w:rsidR="00DB6C75">
          <w:rPr>
            <w:noProof/>
            <w:webHidden/>
          </w:rPr>
        </w:r>
        <w:r w:rsidR="00DB6C75">
          <w:rPr>
            <w:noProof/>
            <w:webHidden/>
          </w:rPr>
          <w:fldChar w:fldCharType="separate"/>
        </w:r>
        <w:r w:rsidR="00956759">
          <w:rPr>
            <w:noProof/>
            <w:webHidden/>
          </w:rPr>
          <w:t>37</w:t>
        </w:r>
        <w:r w:rsidR="00DB6C75">
          <w:rPr>
            <w:noProof/>
            <w:webHidden/>
          </w:rPr>
          <w:fldChar w:fldCharType="end"/>
        </w:r>
      </w:hyperlink>
    </w:p>
    <w:p w14:paraId="6EB6AFEF" w14:textId="4D80E9EB" w:rsidR="00DB6C75" w:rsidRDefault="0098228F">
      <w:pPr>
        <w:pStyle w:val="TOC2"/>
        <w:tabs>
          <w:tab w:val="left" w:pos="1050"/>
          <w:tab w:val="right" w:leader="dot" w:pos="8296"/>
        </w:tabs>
        <w:rPr>
          <w:rFonts w:cstheme="minorBidi"/>
          <w:noProof/>
          <w:kern w:val="2"/>
          <w:sz w:val="21"/>
        </w:rPr>
      </w:pPr>
      <w:hyperlink w:anchor="_Toc24461021" w:history="1">
        <w:r w:rsidR="00DB6C75" w:rsidRPr="003A27C3">
          <w:rPr>
            <w:rStyle w:val="ad"/>
            <w:noProof/>
          </w:rPr>
          <w:t>11.3</w:t>
        </w:r>
        <w:r w:rsidR="00DB6C75">
          <w:rPr>
            <w:rFonts w:cstheme="minorBidi"/>
            <w:noProof/>
            <w:kern w:val="2"/>
            <w:sz w:val="21"/>
          </w:rPr>
          <w:tab/>
        </w:r>
        <w:r w:rsidR="00DB6C75" w:rsidRPr="003A27C3">
          <w:rPr>
            <w:rStyle w:val="ad"/>
            <w:noProof/>
          </w:rPr>
          <w:t>团队组建</w:t>
        </w:r>
        <w:r w:rsidR="00DB6C75">
          <w:rPr>
            <w:noProof/>
            <w:webHidden/>
          </w:rPr>
          <w:tab/>
        </w:r>
        <w:r w:rsidR="00DB6C75">
          <w:rPr>
            <w:noProof/>
            <w:webHidden/>
          </w:rPr>
          <w:fldChar w:fldCharType="begin"/>
        </w:r>
        <w:r w:rsidR="00DB6C75">
          <w:rPr>
            <w:noProof/>
            <w:webHidden/>
          </w:rPr>
          <w:instrText xml:space="preserve"> PAGEREF _Toc24461021 \h </w:instrText>
        </w:r>
        <w:r w:rsidR="00DB6C75">
          <w:rPr>
            <w:noProof/>
            <w:webHidden/>
          </w:rPr>
        </w:r>
        <w:r w:rsidR="00DB6C75">
          <w:rPr>
            <w:noProof/>
            <w:webHidden/>
          </w:rPr>
          <w:fldChar w:fldCharType="separate"/>
        </w:r>
        <w:r w:rsidR="00956759">
          <w:rPr>
            <w:noProof/>
            <w:webHidden/>
          </w:rPr>
          <w:t>37</w:t>
        </w:r>
        <w:r w:rsidR="00DB6C75">
          <w:rPr>
            <w:noProof/>
            <w:webHidden/>
          </w:rPr>
          <w:fldChar w:fldCharType="end"/>
        </w:r>
      </w:hyperlink>
    </w:p>
    <w:p w14:paraId="71884CA5" w14:textId="77777777" w:rsidR="003C3557" w:rsidRPr="00D65D4A" w:rsidRDefault="00DB6C75" w:rsidP="00DB6C75">
      <w:pPr>
        <w:pStyle w:val="TOC3"/>
        <w:jc w:val="center"/>
        <w:rPr>
          <w:rFonts w:ascii="Times New Roman" w:eastAsia="宋体" w:hAnsi="Times New Roman" w:cs="Times New Roman"/>
          <w:sz w:val="24"/>
          <w:szCs w:val="24"/>
        </w:rPr>
      </w:pPr>
      <w:r>
        <w:rPr>
          <w:rFonts w:ascii="Times New Roman" w:eastAsia="宋体" w:hAnsi="Times New Roman" w:cs="Times New Roman"/>
          <w:b/>
          <w:bCs/>
          <w:sz w:val="24"/>
          <w:szCs w:val="24"/>
        </w:rPr>
        <w:fldChar w:fldCharType="end"/>
      </w:r>
    </w:p>
    <w:p w14:paraId="14F15AA4" w14:textId="77777777" w:rsidR="00FF1173" w:rsidRPr="003C3557" w:rsidRDefault="00FF1173" w:rsidP="0036437D">
      <w:pPr>
        <w:spacing w:line="360" w:lineRule="auto"/>
        <w:rPr>
          <w:rFonts w:ascii="宋体" w:eastAsia="宋体" w:hAnsi="宋体"/>
          <w:sz w:val="24"/>
          <w:szCs w:val="24"/>
        </w:rPr>
      </w:pPr>
    </w:p>
    <w:p w14:paraId="0A2F136F" w14:textId="77777777" w:rsidR="00421618" w:rsidRPr="00FF1173" w:rsidRDefault="00421618" w:rsidP="00FF1173">
      <w:pPr>
        <w:pStyle w:val="11"/>
      </w:pPr>
      <w:r w:rsidRPr="00FF1173">
        <w:br w:type="column"/>
      </w:r>
      <w:bookmarkStart w:id="45" w:name="_Toc24458266"/>
      <w:bookmarkStart w:id="46" w:name="_Toc24460970"/>
      <w:r w:rsidRPr="00FF1173">
        <w:rPr>
          <w:rFonts w:hint="eastAsia"/>
        </w:rPr>
        <w:lastRenderedPageBreak/>
        <w:t>团队介绍</w:t>
      </w:r>
      <w:bookmarkEnd w:id="45"/>
      <w:bookmarkEnd w:id="46"/>
    </w:p>
    <w:p w14:paraId="4B09323C" w14:textId="77777777" w:rsidR="00421618" w:rsidRPr="0036437D" w:rsidRDefault="00421618" w:rsidP="00E63862">
      <w:pPr>
        <w:pStyle w:val="1"/>
      </w:pPr>
      <w:bookmarkStart w:id="47" w:name="_Toc24458267"/>
      <w:bookmarkStart w:id="48" w:name="_Toc24460971"/>
      <w:r w:rsidRPr="0036437D">
        <w:rPr>
          <w:rFonts w:hint="eastAsia"/>
        </w:rPr>
        <w:t>团队名称</w:t>
      </w:r>
      <w:bookmarkEnd w:id="47"/>
      <w:bookmarkEnd w:id="48"/>
    </w:p>
    <w:p w14:paraId="3AD90861" w14:textId="77777777" w:rsidR="00421618" w:rsidRPr="0036437D" w:rsidRDefault="00421618" w:rsidP="0036437D">
      <w:pPr>
        <w:spacing w:line="360" w:lineRule="auto"/>
        <w:ind w:firstLine="420"/>
        <w:rPr>
          <w:rFonts w:ascii="宋体" w:eastAsia="宋体" w:hAnsi="宋体"/>
          <w:sz w:val="24"/>
          <w:szCs w:val="24"/>
        </w:rPr>
      </w:pPr>
      <w:commentRangeStart w:id="49"/>
      <w:r w:rsidRPr="0036437D">
        <w:rPr>
          <w:rFonts w:ascii="宋体" w:eastAsia="宋体" w:hAnsi="宋体" w:hint="eastAsia"/>
          <w:sz w:val="24"/>
          <w:szCs w:val="24"/>
        </w:rPr>
        <w:t>文麒——助力少数民族传统艺术走进现代视野</w:t>
      </w:r>
      <w:commentRangeEnd w:id="49"/>
      <w:r w:rsidR="00F237BA">
        <w:rPr>
          <w:rStyle w:val="af0"/>
        </w:rPr>
        <w:commentReference w:id="49"/>
      </w:r>
    </w:p>
    <w:p w14:paraId="33235040" w14:textId="77777777" w:rsidR="00421618" w:rsidRPr="0036437D" w:rsidRDefault="00421618" w:rsidP="0036437D">
      <w:pPr>
        <w:spacing w:line="360" w:lineRule="auto"/>
        <w:rPr>
          <w:rFonts w:ascii="宋体" w:eastAsia="宋体" w:hAnsi="宋体"/>
          <w:b/>
          <w:sz w:val="24"/>
          <w:szCs w:val="24"/>
        </w:rPr>
      </w:pPr>
    </w:p>
    <w:p w14:paraId="6CCA6703" w14:textId="77777777" w:rsidR="00421618" w:rsidRPr="0036437D" w:rsidRDefault="00421618" w:rsidP="00E63862">
      <w:pPr>
        <w:pStyle w:val="1"/>
      </w:pPr>
      <w:bookmarkStart w:id="50" w:name="_Toc24458268"/>
      <w:bookmarkStart w:id="51" w:name="_Toc24460972"/>
      <w:r w:rsidRPr="0036437D">
        <w:rPr>
          <w:rFonts w:hint="eastAsia"/>
        </w:rPr>
        <w:t>团队</w:t>
      </w:r>
      <w:r w:rsidRPr="0036437D">
        <w:rPr>
          <w:rFonts w:hint="eastAsia"/>
        </w:rPr>
        <w:t>l</w:t>
      </w:r>
      <w:r w:rsidRPr="0036437D">
        <w:t>ogo</w:t>
      </w:r>
      <w:bookmarkEnd w:id="50"/>
      <w:bookmarkEnd w:id="51"/>
    </w:p>
    <w:p w14:paraId="2BDECE09" w14:textId="77777777" w:rsidR="00421618" w:rsidRPr="0036437D" w:rsidRDefault="00421618" w:rsidP="0036437D">
      <w:pPr>
        <w:spacing w:line="360" w:lineRule="auto"/>
        <w:rPr>
          <w:rFonts w:ascii="宋体" w:eastAsia="宋体" w:hAnsi="宋体"/>
          <w:b/>
          <w:sz w:val="24"/>
          <w:szCs w:val="24"/>
        </w:rPr>
      </w:pPr>
    </w:p>
    <w:p w14:paraId="1D92F122" w14:textId="77777777" w:rsidR="00421618" w:rsidRPr="0036437D" w:rsidRDefault="00421618" w:rsidP="00E63862">
      <w:pPr>
        <w:pStyle w:val="1"/>
      </w:pPr>
      <w:bookmarkStart w:id="52" w:name="_Toc24458269"/>
      <w:bookmarkStart w:id="53" w:name="_Toc24460973"/>
      <w:r w:rsidRPr="0036437D">
        <w:rPr>
          <w:rFonts w:hint="eastAsia"/>
        </w:rPr>
        <w:t>团队使命</w:t>
      </w:r>
      <w:bookmarkEnd w:id="52"/>
      <w:bookmarkEnd w:id="53"/>
    </w:p>
    <w:p w14:paraId="2939723B" w14:textId="77777777" w:rsidR="00421618" w:rsidRPr="0036437D" w:rsidRDefault="00421618"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致力于</w:t>
      </w:r>
      <w:commentRangeStart w:id="54"/>
      <w:r w:rsidRPr="0036437D">
        <w:rPr>
          <w:rFonts w:ascii="宋体" w:eastAsia="宋体" w:hAnsi="宋体" w:hint="eastAsia"/>
          <w:sz w:val="24"/>
          <w:szCs w:val="24"/>
        </w:rPr>
        <w:t>寻找</w:t>
      </w:r>
      <w:commentRangeEnd w:id="54"/>
      <w:r w:rsidR="00FC6BDC">
        <w:rPr>
          <w:rStyle w:val="af0"/>
        </w:rPr>
        <w:commentReference w:id="54"/>
      </w:r>
      <w:r w:rsidRPr="0036437D">
        <w:rPr>
          <w:rFonts w:ascii="宋体" w:eastAsia="宋体" w:hAnsi="宋体" w:hint="eastAsia"/>
          <w:sz w:val="24"/>
          <w:szCs w:val="24"/>
        </w:rPr>
        <w:t>中国少数民族地区的传统艺术，抒写中华少数民族传统艺术的符号，创造最具人文气息的艺术空间。</w:t>
      </w:r>
    </w:p>
    <w:p w14:paraId="1BE002D9" w14:textId="77777777" w:rsidR="00421618" w:rsidRPr="0036437D" w:rsidRDefault="003C3557" w:rsidP="0036437D">
      <w:pPr>
        <w:spacing w:line="360" w:lineRule="auto"/>
        <w:rPr>
          <w:rFonts w:ascii="宋体" w:eastAsia="宋体" w:hAnsi="宋体"/>
          <w:sz w:val="24"/>
          <w:szCs w:val="24"/>
        </w:rPr>
      </w:pPr>
      <w:r w:rsidRPr="0036437D">
        <w:rPr>
          <w:rFonts w:hint="eastAsia"/>
          <w:highlight w:val="yellow"/>
        </w:rPr>
        <w:t>（公司自我生命意义的定位、公司使命感）</w:t>
      </w:r>
    </w:p>
    <w:p w14:paraId="7BDA0842" w14:textId="77777777" w:rsidR="00421618" w:rsidRPr="0036437D" w:rsidRDefault="00421618" w:rsidP="00E63862">
      <w:pPr>
        <w:pStyle w:val="1"/>
      </w:pPr>
      <w:bookmarkStart w:id="55" w:name="_Toc24458270"/>
      <w:bookmarkStart w:id="56" w:name="_Toc24460974"/>
      <w:r w:rsidRPr="0036437D">
        <w:rPr>
          <w:rFonts w:hint="eastAsia"/>
        </w:rPr>
        <w:t>团队宗旨</w:t>
      </w:r>
      <w:bookmarkEnd w:id="55"/>
      <w:bookmarkEnd w:id="56"/>
    </w:p>
    <w:p w14:paraId="767BCC7A" w14:textId="77777777" w:rsidR="00E63862" w:rsidRDefault="00421618" w:rsidP="00E63862">
      <w:pPr>
        <w:spacing w:line="360" w:lineRule="auto"/>
        <w:ind w:firstLine="420"/>
        <w:rPr>
          <w:rFonts w:ascii="宋体" w:eastAsia="宋体" w:hAnsi="宋体"/>
          <w:color w:val="333333"/>
          <w:spacing w:val="8"/>
          <w:sz w:val="24"/>
          <w:szCs w:val="24"/>
          <w:shd w:val="clear" w:color="auto" w:fill="FFFFFF"/>
        </w:rPr>
      </w:pPr>
      <w:commentRangeStart w:id="57"/>
      <w:r w:rsidRPr="0036437D">
        <w:rPr>
          <w:rFonts w:ascii="宋体" w:eastAsia="宋体" w:hAnsi="宋体" w:hint="eastAsia"/>
          <w:sz w:val="24"/>
          <w:szCs w:val="24"/>
        </w:rPr>
        <w:t>怀揣情怀，创艺仁心，回馈社会，永续经营</w:t>
      </w:r>
      <w:r w:rsidRPr="0036437D">
        <w:rPr>
          <w:rFonts w:ascii="宋体" w:eastAsia="宋体" w:hAnsi="宋体" w:hint="eastAsia"/>
          <w:color w:val="333333"/>
          <w:spacing w:val="8"/>
          <w:sz w:val="24"/>
          <w:szCs w:val="24"/>
          <w:shd w:val="clear" w:color="auto" w:fill="FFFFFF"/>
        </w:rPr>
        <w:t>。</w:t>
      </w:r>
      <w:commentRangeEnd w:id="57"/>
      <w:r w:rsidR="00FC6BDC">
        <w:rPr>
          <w:rStyle w:val="af0"/>
        </w:rPr>
        <w:commentReference w:id="57"/>
      </w:r>
    </w:p>
    <w:p w14:paraId="066051F2" w14:textId="77777777" w:rsidR="00421618" w:rsidRPr="00E63862" w:rsidRDefault="00931194" w:rsidP="00E63862">
      <w:pPr>
        <w:pStyle w:val="1"/>
        <w:rPr>
          <w:color w:val="333333"/>
          <w:spacing w:val="8"/>
          <w:shd w:val="clear" w:color="auto" w:fill="FFFFFF"/>
        </w:rPr>
      </w:pPr>
      <w:bookmarkStart w:id="58" w:name="_Toc24458271"/>
      <w:bookmarkStart w:id="59" w:name="_Toc24460975"/>
      <w:r w:rsidRPr="0036437D">
        <w:rPr>
          <w:rFonts w:hint="eastAsia"/>
        </w:rPr>
        <w:t>团队</w:t>
      </w:r>
      <w:r w:rsidR="00421618" w:rsidRPr="0036437D">
        <w:rPr>
          <w:rFonts w:hint="eastAsia"/>
        </w:rPr>
        <w:t>目标</w:t>
      </w:r>
      <w:bookmarkEnd w:id="58"/>
      <w:bookmarkEnd w:id="59"/>
    </w:p>
    <w:p w14:paraId="38345A80" w14:textId="77777777" w:rsidR="00421618" w:rsidRPr="0036437D" w:rsidRDefault="00903F55"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w:t>
      </w:r>
      <w:r w:rsidR="00421618" w:rsidRPr="0036437D">
        <w:rPr>
          <w:rFonts w:ascii="宋体" w:eastAsia="宋体" w:hAnsi="宋体" w:hint="eastAsia"/>
          <w:sz w:val="24"/>
          <w:szCs w:val="24"/>
        </w:rPr>
        <w:t>第一阶段</w:t>
      </w:r>
    </w:p>
    <w:p w14:paraId="4B80B312" w14:textId="281A9702" w:rsidR="00421618" w:rsidRPr="0036437D" w:rsidRDefault="00421618" w:rsidP="0036437D">
      <w:pPr>
        <w:spacing w:line="360" w:lineRule="auto"/>
        <w:ind w:firstLineChars="200" w:firstLine="480"/>
        <w:rPr>
          <w:rFonts w:ascii="宋体" w:eastAsia="宋体" w:hAnsi="宋体"/>
          <w:sz w:val="24"/>
          <w:szCs w:val="24"/>
        </w:rPr>
      </w:pPr>
      <w:commentRangeStart w:id="60"/>
      <w:r w:rsidRPr="0036437D">
        <w:rPr>
          <w:rFonts w:ascii="宋体" w:eastAsia="宋体" w:hAnsi="宋体" w:hint="eastAsia"/>
          <w:sz w:val="24"/>
          <w:szCs w:val="24"/>
        </w:rPr>
        <w:t>基于中国西部少数民族地区的传统艺术以及传播途径的灵活性和实时性</w:t>
      </w:r>
      <w:commentRangeEnd w:id="60"/>
      <w:r w:rsidR="00242A97">
        <w:rPr>
          <w:rStyle w:val="af0"/>
        </w:rPr>
        <w:commentReference w:id="60"/>
      </w:r>
      <w:r w:rsidRPr="0036437D">
        <w:rPr>
          <w:rFonts w:ascii="宋体" w:eastAsia="宋体" w:hAnsi="宋体" w:hint="eastAsia"/>
          <w:sz w:val="24"/>
          <w:szCs w:val="24"/>
        </w:rPr>
        <w:t>，设计开发一款</w:t>
      </w:r>
      <w:commentRangeStart w:id="61"/>
      <w:r w:rsidR="00934526">
        <w:rPr>
          <w:rFonts w:ascii="宋体" w:eastAsia="宋体" w:hAnsi="宋体" w:hint="eastAsia"/>
          <w:sz w:val="24"/>
          <w:szCs w:val="24"/>
        </w:rPr>
        <w:t>助力</w:t>
      </w:r>
      <w:commentRangeEnd w:id="61"/>
      <w:r w:rsidR="00242A97">
        <w:rPr>
          <w:rStyle w:val="af0"/>
        </w:rPr>
        <w:commentReference w:id="61"/>
      </w:r>
      <w:r w:rsidRPr="0036437D">
        <w:rPr>
          <w:rFonts w:ascii="宋体" w:eastAsia="宋体" w:hAnsi="宋体" w:hint="eastAsia"/>
          <w:sz w:val="24"/>
          <w:szCs w:val="24"/>
        </w:rPr>
        <w:t>少数民族传统艺术分享的网络交流平台，通过各类网络平台以及线下项目宣传扩张我们在不同群体中的影响力、加大品牌力度宣传的同时，设计开发精炼</w:t>
      </w:r>
      <w:commentRangeStart w:id="62"/>
      <w:r w:rsidRPr="0036437D">
        <w:rPr>
          <w:rFonts w:ascii="宋体" w:eastAsia="宋体" w:hAnsi="宋体" w:hint="eastAsia"/>
          <w:sz w:val="24"/>
          <w:szCs w:val="24"/>
        </w:rPr>
        <w:t>吸收</w:t>
      </w:r>
      <w:commentRangeEnd w:id="62"/>
      <w:r w:rsidR="001B007D">
        <w:rPr>
          <w:rStyle w:val="af0"/>
        </w:rPr>
        <w:commentReference w:id="62"/>
      </w:r>
      <w:r w:rsidRPr="0036437D">
        <w:rPr>
          <w:rFonts w:ascii="宋体" w:eastAsia="宋体" w:hAnsi="宋体" w:hint="eastAsia"/>
          <w:sz w:val="24"/>
          <w:szCs w:val="24"/>
        </w:rPr>
        <w:t>了中国少数民族传统艺术的并且具有本公司使命宗旨的</w:t>
      </w:r>
      <w:r w:rsidR="00934526">
        <w:rPr>
          <w:rFonts w:ascii="宋体" w:eastAsia="宋体" w:hAnsi="宋体" w:hint="eastAsia"/>
          <w:sz w:val="24"/>
          <w:szCs w:val="24"/>
        </w:rPr>
        <w:t>创新型</w:t>
      </w:r>
      <w:r w:rsidRPr="0036437D">
        <w:rPr>
          <w:rFonts w:ascii="宋体" w:eastAsia="宋体" w:hAnsi="宋体" w:hint="eastAsia"/>
          <w:sz w:val="24"/>
          <w:szCs w:val="24"/>
        </w:rPr>
        <w:t>传统艺术产品。</w:t>
      </w:r>
    </w:p>
    <w:p w14:paraId="236299D3" w14:textId="77777777" w:rsidR="00931194" w:rsidRPr="0036437D" w:rsidRDefault="00931194" w:rsidP="0036437D">
      <w:pPr>
        <w:spacing w:line="360" w:lineRule="auto"/>
        <w:rPr>
          <w:rFonts w:ascii="宋体" w:eastAsia="宋体" w:hAnsi="宋体"/>
          <w:sz w:val="24"/>
          <w:szCs w:val="24"/>
        </w:rPr>
      </w:pPr>
    </w:p>
    <w:p w14:paraId="18B3F6CA" w14:textId="4BD91CE9" w:rsidR="00421618" w:rsidRPr="0036437D" w:rsidRDefault="00903F55"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w:t>
      </w:r>
      <w:r w:rsidR="00421618" w:rsidRPr="0036437D">
        <w:rPr>
          <w:rFonts w:ascii="宋体" w:eastAsia="宋体" w:hAnsi="宋体" w:hint="eastAsia"/>
          <w:sz w:val="24"/>
          <w:szCs w:val="24"/>
        </w:rPr>
        <w:t>第二阶段</w:t>
      </w:r>
      <w:r w:rsidR="00934526">
        <w:rPr>
          <w:rFonts w:ascii="宋体" w:eastAsia="宋体" w:hAnsi="宋体" w:hint="eastAsia"/>
          <w:sz w:val="24"/>
          <w:szCs w:val="24"/>
        </w:rPr>
        <w:t>【】</w:t>
      </w:r>
    </w:p>
    <w:p w14:paraId="4B0F73A1" w14:textId="634AE1ED" w:rsidR="00421618" w:rsidRPr="0036437D" w:rsidRDefault="00421618"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将本项目创新文化产品产业化</w:t>
      </w:r>
      <w:r w:rsidR="00934526">
        <w:rPr>
          <w:rFonts w:ascii="宋体" w:eastAsia="宋体" w:hAnsi="宋体" w:hint="eastAsia"/>
          <w:sz w:val="24"/>
          <w:szCs w:val="24"/>
        </w:rPr>
        <w:t>，寻找代理</w:t>
      </w:r>
      <w:r w:rsidRPr="0036437D">
        <w:rPr>
          <w:rFonts w:ascii="宋体" w:eastAsia="宋体" w:hAnsi="宋体" w:hint="eastAsia"/>
          <w:sz w:val="24"/>
          <w:szCs w:val="24"/>
        </w:rPr>
        <w:t>商家，并且帮助其缩短流通渠道和升级创新传统销售、运营模式，直接面向消费者市场，在市场细分和市场定位的</w:t>
      </w:r>
      <w:r w:rsidRPr="0036437D">
        <w:rPr>
          <w:rFonts w:ascii="宋体" w:eastAsia="宋体" w:hAnsi="宋体" w:hint="eastAsia"/>
          <w:sz w:val="24"/>
          <w:szCs w:val="24"/>
        </w:rPr>
        <w:lastRenderedPageBreak/>
        <w:t>基础上实现规模效益，</w:t>
      </w:r>
      <w:commentRangeStart w:id="63"/>
      <w:r w:rsidRPr="0036437D">
        <w:rPr>
          <w:rFonts w:ascii="宋体" w:eastAsia="宋体" w:hAnsi="宋体" w:hint="eastAsia"/>
          <w:sz w:val="24"/>
          <w:szCs w:val="24"/>
        </w:rPr>
        <w:t>打造投资者、商家、消费者三位一体消费共赢的局面，实现“共富”商业生态圈。</w:t>
      </w:r>
      <w:commentRangeEnd w:id="63"/>
      <w:r w:rsidR="00313B23">
        <w:rPr>
          <w:rStyle w:val="af0"/>
        </w:rPr>
        <w:commentReference w:id="63"/>
      </w:r>
    </w:p>
    <w:p w14:paraId="2AD3D5EF" w14:textId="77777777" w:rsidR="00931194" w:rsidRPr="0036437D" w:rsidRDefault="00931194" w:rsidP="0036437D">
      <w:pPr>
        <w:spacing w:line="360" w:lineRule="auto"/>
        <w:ind w:firstLineChars="200" w:firstLine="480"/>
        <w:rPr>
          <w:rFonts w:ascii="宋体" w:eastAsia="宋体" w:hAnsi="宋体"/>
          <w:sz w:val="24"/>
          <w:szCs w:val="24"/>
        </w:rPr>
      </w:pPr>
    </w:p>
    <w:p w14:paraId="1BC301A0" w14:textId="77777777" w:rsidR="00421618" w:rsidRPr="0036437D" w:rsidRDefault="00903F55"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3.</w:t>
      </w:r>
      <w:r w:rsidR="00421618" w:rsidRPr="0036437D">
        <w:rPr>
          <w:rFonts w:ascii="宋体" w:eastAsia="宋体" w:hAnsi="宋体" w:hint="eastAsia"/>
          <w:sz w:val="24"/>
          <w:szCs w:val="24"/>
        </w:rPr>
        <w:t>第三阶段</w:t>
      </w:r>
    </w:p>
    <w:p w14:paraId="23221BC3" w14:textId="77777777" w:rsidR="00421618" w:rsidRPr="0036437D" w:rsidRDefault="00421618"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传承中国少数民族传统艺术，解锁传统艺术精神密码，让手手相传的少数民族传统艺术留根且发芽，推进中国少数民族传统艺术走进大众视野，提升民族身份认同感、民族内部凝聚力和民族自信。</w:t>
      </w:r>
    </w:p>
    <w:p w14:paraId="6E8FCA00" w14:textId="77777777" w:rsidR="00421618" w:rsidRPr="0036437D" w:rsidRDefault="00421618" w:rsidP="0036437D">
      <w:pPr>
        <w:spacing w:line="360" w:lineRule="auto"/>
        <w:rPr>
          <w:rFonts w:ascii="宋体" w:eastAsia="宋体" w:hAnsi="宋体"/>
          <w:sz w:val="24"/>
          <w:szCs w:val="24"/>
        </w:rPr>
      </w:pPr>
    </w:p>
    <w:p w14:paraId="1D454AC1" w14:textId="77777777" w:rsidR="00931194" w:rsidRPr="00FF1173" w:rsidRDefault="00931194" w:rsidP="00FF1173">
      <w:pPr>
        <w:pStyle w:val="11"/>
      </w:pPr>
      <w:bookmarkStart w:id="64" w:name="_Toc24458272"/>
      <w:bookmarkStart w:id="65" w:name="_Toc24460976"/>
      <w:r w:rsidRPr="00FF1173">
        <w:rPr>
          <w:rFonts w:hint="eastAsia"/>
        </w:rPr>
        <w:t>项目目标与特色</w:t>
      </w:r>
      <w:bookmarkEnd w:id="64"/>
      <w:bookmarkEnd w:id="65"/>
    </w:p>
    <w:p w14:paraId="06517F32" w14:textId="77777777" w:rsidR="00931194" w:rsidRPr="0036437D" w:rsidRDefault="00FF1173" w:rsidP="00E63862">
      <w:pPr>
        <w:pStyle w:val="20"/>
      </w:pPr>
      <w:r>
        <w:rPr>
          <w:rFonts w:hint="eastAsia"/>
        </w:rPr>
        <w:t xml:space="preserve"> </w:t>
      </w:r>
      <w:bookmarkStart w:id="66" w:name="_Toc24460977"/>
      <w:r w:rsidR="00931194" w:rsidRPr="0036437D">
        <w:rPr>
          <w:rFonts w:hint="eastAsia"/>
        </w:rPr>
        <w:t>项目简介</w:t>
      </w:r>
      <w:bookmarkEnd w:id="66"/>
    </w:p>
    <w:p w14:paraId="7F8953AA" w14:textId="77777777" w:rsidR="00931194" w:rsidRPr="0036437D" w:rsidRDefault="00931194" w:rsidP="00FF1173">
      <w:pPr>
        <w:pStyle w:val="3"/>
        <w:ind w:leftChars="-1" w:left="0" w:firstLineChars="0" w:hanging="2"/>
      </w:pPr>
      <w:bookmarkStart w:id="67" w:name="_Toc24460978"/>
      <w:r w:rsidRPr="0036437D">
        <w:rPr>
          <w:rFonts w:hint="eastAsia"/>
        </w:rPr>
        <w:t>项目背景</w:t>
      </w:r>
      <w:bookmarkEnd w:id="67"/>
    </w:p>
    <w:p w14:paraId="525B8AEE"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我国的少数民族数量众多，但是很多国民都不知道大部分少数民族的名字，对其没有太多兴趣，更别说了解一定的少数民族文化了。于是中国出现了少数民族文化和大众的现代生活差距过大，少数民族文化被不断汉化，少数民族民间传统手艺无人继承，优秀的少数民族民间音乐人因无市场导致失去饭碗而不得不放弃传播少数民族音乐，少数民族的故事无人倾听而失传于江湖的种种文化惨况。</w:t>
      </w:r>
    </w:p>
    <w:p w14:paraId="1CEDB523" w14:textId="77777777" w:rsidR="004A43DC" w:rsidRDefault="00931194" w:rsidP="004A43DC">
      <w:pPr>
        <w:spacing w:line="360" w:lineRule="auto"/>
        <w:rPr>
          <w:rFonts w:ascii="宋体" w:eastAsia="宋体" w:hAnsi="宋体"/>
          <w:b/>
          <w:bCs/>
          <w:sz w:val="24"/>
          <w:szCs w:val="24"/>
        </w:rPr>
      </w:pPr>
      <w:r w:rsidRPr="0036437D">
        <w:rPr>
          <w:rFonts w:ascii="宋体" w:eastAsia="宋体" w:hAnsi="宋体" w:hint="eastAsia"/>
          <w:b/>
          <w:bCs/>
          <w:color w:val="FF0000"/>
          <w:sz w:val="24"/>
          <w:szCs w:val="24"/>
        </w:rPr>
        <w:t xml:space="preserve"> </w:t>
      </w:r>
      <w:r w:rsidR="004A43DC" w:rsidRPr="00281798">
        <w:rPr>
          <w:rFonts w:ascii="宋体" w:eastAsia="宋体" w:hAnsi="宋体" w:hint="eastAsia"/>
          <w:b/>
          <w:bCs/>
          <w:sz w:val="24"/>
          <w:szCs w:val="24"/>
        </w:rPr>
        <w:t xml:space="preserve"> </w:t>
      </w:r>
    </w:p>
    <w:p w14:paraId="664AD009" w14:textId="77777777" w:rsidR="004A43DC" w:rsidRPr="00281798" w:rsidRDefault="004A43DC" w:rsidP="00FF1173">
      <w:pPr>
        <w:pStyle w:val="3"/>
        <w:ind w:leftChars="-1" w:left="0" w:firstLineChars="0" w:hanging="2"/>
      </w:pPr>
      <w:bookmarkStart w:id="68" w:name="_Toc24460979"/>
      <w:r w:rsidRPr="00281798">
        <w:rPr>
          <w:rFonts w:hint="eastAsia"/>
        </w:rPr>
        <w:t>项目内容</w:t>
      </w:r>
      <w:bookmarkEnd w:id="68"/>
    </w:p>
    <w:p w14:paraId="5F1BDEAE" w14:textId="77777777" w:rsidR="004A43DC" w:rsidRPr="0036437D" w:rsidRDefault="004A43DC" w:rsidP="004A43DC">
      <w:pPr>
        <w:spacing w:line="360" w:lineRule="auto"/>
        <w:ind w:firstLine="420"/>
        <w:rPr>
          <w:rFonts w:ascii="宋体" w:eastAsia="宋体" w:hAnsi="宋体"/>
          <w:bCs/>
          <w:sz w:val="24"/>
          <w:szCs w:val="24"/>
        </w:rPr>
      </w:pPr>
      <w:r w:rsidRPr="0036437D">
        <w:rPr>
          <w:rFonts w:ascii="宋体" w:eastAsia="宋体" w:hAnsi="宋体" w:hint="eastAsia"/>
          <w:bCs/>
          <w:sz w:val="24"/>
          <w:szCs w:val="24"/>
        </w:rPr>
        <w:t>文麒的项目是在电商平台上售卖以少数民族文化为依据的文创产品、为展示少数民族文化提供平台，以期能够把少数民族文化渗透到广大的人民的现在生活中去。</w:t>
      </w:r>
    </w:p>
    <w:p w14:paraId="4B3AAB40" w14:textId="77777777" w:rsidR="00931194" w:rsidRPr="004A43DC" w:rsidRDefault="00931194" w:rsidP="004A43DC">
      <w:pPr>
        <w:spacing w:line="360" w:lineRule="auto"/>
        <w:rPr>
          <w:rFonts w:ascii="宋体" w:eastAsia="宋体" w:hAnsi="宋体"/>
          <w:bCs/>
          <w:sz w:val="24"/>
          <w:szCs w:val="24"/>
        </w:rPr>
      </w:pPr>
    </w:p>
    <w:p w14:paraId="24C8A1A0" w14:textId="77777777" w:rsidR="00931194" w:rsidRPr="0036437D" w:rsidRDefault="00931194" w:rsidP="00FF1173">
      <w:pPr>
        <w:pStyle w:val="3"/>
        <w:ind w:left="-142" w:firstLineChars="58" w:firstLine="140"/>
      </w:pPr>
      <w:bookmarkStart w:id="69" w:name="_Toc24460980"/>
      <w:r w:rsidRPr="0036437D">
        <w:rPr>
          <w:rFonts w:hint="eastAsia"/>
        </w:rPr>
        <w:t>项目意义</w:t>
      </w:r>
      <w:bookmarkEnd w:id="69"/>
    </w:p>
    <w:p w14:paraId="3FED35C4"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1.创新型文创产品能够有效宣扬传统文化，提高国民的文化自信。</w:t>
      </w:r>
    </w:p>
    <w:p w14:paraId="0A34745A"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2.改变传统文创产品的陈旧样式，推进民族文创设计与时俱进。</w:t>
      </w:r>
    </w:p>
    <w:p w14:paraId="19605380"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3.扩大少数民族文创产品的消费市场，进一步推进文创的系统性建设。</w:t>
      </w:r>
    </w:p>
    <w:p w14:paraId="1F700ED3" w14:textId="77777777" w:rsidR="00FF1173" w:rsidRDefault="00FF1173" w:rsidP="004A43DC">
      <w:pPr>
        <w:spacing w:line="360" w:lineRule="auto"/>
        <w:rPr>
          <w:rFonts w:ascii="宋体" w:eastAsia="宋体" w:hAnsi="宋体"/>
          <w:b/>
          <w:bCs/>
          <w:sz w:val="24"/>
          <w:szCs w:val="24"/>
        </w:rPr>
      </w:pPr>
    </w:p>
    <w:p w14:paraId="28F56668" w14:textId="77777777" w:rsidR="004A43DC" w:rsidRPr="00281798" w:rsidRDefault="004A43DC" w:rsidP="00FF1173">
      <w:pPr>
        <w:pStyle w:val="3"/>
        <w:ind w:left="-142" w:firstLineChars="58" w:firstLine="140"/>
      </w:pPr>
      <w:bookmarkStart w:id="70" w:name="_Toc24460981"/>
      <w:r w:rsidRPr="00281798">
        <w:rPr>
          <w:rFonts w:hint="eastAsia"/>
        </w:rPr>
        <w:t>目标与进展</w:t>
      </w:r>
      <w:bookmarkEnd w:id="70"/>
    </w:p>
    <w:p w14:paraId="69666EA2" w14:textId="77777777" w:rsidR="004A43DC" w:rsidRPr="0036437D" w:rsidRDefault="004A43DC" w:rsidP="004A43DC">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我们的目标是用少数民族的手艺、音乐、文化故事创造的文创产品来吸引国</w:t>
      </w:r>
      <w:r w:rsidRPr="0036437D">
        <w:rPr>
          <w:rFonts w:ascii="宋体" w:eastAsia="宋体" w:hAnsi="宋体" w:hint="eastAsia"/>
          <w:bCs/>
          <w:sz w:val="24"/>
          <w:szCs w:val="24"/>
        </w:rPr>
        <w:lastRenderedPageBreak/>
        <w:t>民的注意，让少数民族文化再次在中华大地上广泛的传播开来，让人们拿着我们根据少数民族打造的文创产品、听着少数民族乐器演奏出来的特色音乐，了解其背后的故事，传播开来少数民族的文化。甚至把我们的少数民族文创产品销售到国外去，更加进一步传播我们的少数民族文化。</w:t>
      </w:r>
    </w:p>
    <w:p w14:paraId="19AF284D" w14:textId="77777777" w:rsidR="00931194" w:rsidRPr="0036437D" w:rsidRDefault="004A43DC"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我们目前已经建立好我们平台的网址和小程序。针对贵州的多个民族共有但不同的扎染技术的花纹，我们已经设计出</w:t>
      </w:r>
      <w:r w:rsidRPr="00FF1173">
        <w:rPr>
          <w:rFonts w:ascii="宋体" w:eastAsia="宋体" w:hAnsi="宋体" w:hint="eastAsia"/>
          <w:bCs/>
          <w:sz w:val="24"/>
          <w:szCs w:val="24"/>
          <w:highlight w:val="yellow"/>
        </w:rPr>
        <w:t>【产品】</w:t>
      </w:r>
      <w:r w:rsidR="00FF1173">
        <w:rPr>
          <w:rFonts w:ascii="宋体" w:eastAsia="宋体" w:hAnsi="宋体" w:hint="eastAsia"/>
          <w:bCs/>
          <w:sz w:val="24"/>
          <w:szCs w:val="24"/>
        </w:rPr>
        <w:t>。</w:t>
      </w:r>
    </w:p>
    <w:p w14:paraId="6FA9D794" w14:textId="77777777" w:rsidR="00931194" w:rsidRPr="0036437D" w:rsidRDefault="00931194" w:rsidP="0036437D">
      <w:pPr>
        <w:spacing w:line="360" w:lineRule="auto"/>
        <w:rPr>
          <w:rFonts w:ascii="宋体" w:eastAsia="宋体" w:hAnsi="宋体"/>
          <w:bCs/>
          <w:sz w:val="24"/>
          <w:szCs w:val="24"/>
        </w:rPr>
      </w:pPr>
    </w:p>
    <w:p w14:paraId="61C03F27" w14:textId="77777777" w:rsidR="00931194" w:rsidRPr="00FF1173" w:rsidRDefault="00FF1173" w:rsidP="00FF1173">
      <w:pPr>
        <w:pStyle w:val="20"/>
        <w:rPr>
          <w:color w:val="FF0000"/>
        </w:rPr>
      </w:pPr>
      <w:r w:rsidRPr="00FF1173">
        <w:rPr>
          <w:rFonts w:hint="eastAsia"/>
          <w:color w:val="FF0000"/>
        </w:rPr>
        <w:t xml:space="preserve"> </w:t>
      </w:r>
      <w:bookmarkStart w:id="71" w:name="_Toc24460982"/>
      <w:r w:rsidR="00931194" w:rsidRPr="00FF1173">
        <w:rPr>
          <w:rFonts w:hint="eastAsia"/>
          <w:color w:val="FF0000"/>
        </w:rPr>
        <w:t>项目独特性与创新性分析</w:t>
      </w:r>
      <w:r w:rsidRPr="00FF1173">
        <w:rPr>
          <w:rFonts w:hint="eastAsia"/>
          <w:color w:val="FF0000"/>
        </w:rPr>
        <w:t>【】</w:t>
      </w:r>
      <w:bookmarkEnd w:id="71"/>
    </w:p>
    <w:p w14:paraId="274394B6" w14:textId="77777777" w:rsidR="00931194" w:rsidRPr="0036437D" w:rsidRDefault="00931194" w:rsidP="0036437D">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1</w:t>
      </w:r>
      <w:r w:rsidR="007A2F04" w:rsidRPr="0036437D">
        <w:rPr>
          <w:rFonts w:ascii="宋体" w:eastAsia="宋体" w:hAnsi="宋体" w:hint="eastAsia"/>
          <w:bCs/>
          <w:sz w:val="24"/>
          <w:szCs w:val="24"/>
        </w:rPr>
        <w:t>.</w:t>
      </w:r>
      <w:r w:rsidRPr="0036437D">
        <w:rPr>
          <w:rFonts w:ascii="宋体" w:eastAsia="宋体" w:hAnsi="宋体" w:hint="eastAsia"/>
          <w:bCs/>
          <w:sz w:val="24"/>
          <w:szCs w:val="24"/>
        </w:rPr>
        <w:t>概念创新性</w:t>
      </w:r>
    </w:p>
    <w:p w14:paraId="66ACBFEA" w14:textId="77777777" w:rsidR="00931194" w:rsidRPr="0036437D" w:rsidRDefault="00931194" w:rsidP="0036437D">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为了弘扬少数民族文化而进行文创产品设计和售卖，收入所得用于更好的文创产品的创作。</w:t>
      </w:r>
    </w:p>
    <w:p w14:paraId="0C4B5DE3" w14:textId="77777777" w:rsidR="004A43DC" w:rsidRPr="0036437D" w:rsidRDefault="004A43DC" w:rsidP="004A43DC">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2.平台独特性</w:t>
      </w:r>
    </w:p>
    <w:p w14:paraId="425D73D4" w14:textId="77777777" w:rsidR="004A43DC" w:rsidRPr="0036437D" w:rsidRDefault="004A43DC" w:rsidP="004A43DC">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文麒项目是国内第一家针对发扬少数民族文化售卖文创产品</w:t>
      </w:r>
      <w:r>
        <w:rPr>
          <w:rFonts w:ascii="宋体" w:eastAsia="宋体" w:hAnsi="宋体" w:hint="eastAsia"/>
          <w:bCs/>
          <w:sz w:val="24"/>
          <w:szCs w:val="24"/>
        </w:rPr>
        <w:t>、</w:t>
      </w:r>
      <w:r w:rsidRPr="0036437D">
        <w:rPr>
          <w:rFonts w:ascii="宋体" w:eastAsia="宋体" w:hAnsi="宋体" w:hint="eastAsia"/>
          <w:sz w:val="24"/>
          <w:szCs w:val="24"/>
        </w:rPr>
        <w:t>集商业、娱乐、用户体验等为一体的综合性应用平台</w:t>
      </w:r>
      <w:r w:rsidRPr="0036437D">
        <w:rPr>
          <w:rFonts w:ascii="宋体" w:eastAsia="宋体" w:hAnsi="宋体" w:hint="eastAsia"/>
          <w:bCs/>
          <w:sz w:val="24"/>
          <w:szCs w:val="24"/>
        </w:rPr>
        <w:t>。</w:t>
      </w:r>
    </w:p>
    <w:p w14:paraId="163165DC" w14:textId="77777777" w:rsidR="00931194" w:rsidRPr="0036437D" w:rsidRDefault="00931194" w:rsidP="0036437D">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3</w:t>
      </w:r>
      <w:r w:rsidR="007A2F04" w:rsidRPr="0036437D">
        <w:rPr>
          <w:rFonts w:ascii="宋体" w:eastAsia="宋体" w:hAnsi="宋体"/>
          <w:bCs/>
          <w:sz w:val="24"/>
          <w:szCs w:val="24"/>
        </w:rPr>
        <w:t>.</w:t>
      </w:r>
      <w:r w:rsidRPr="0036437D">
        <w:rPr>
          <w:rFonts w:ascii="宋体" w:eastAsia="宋体" w:hAnsi="宋体" w:hint="eastAsia"/>
          <w:bCs/>
          <w:sz w:val="24"/>
          <w:szCs w:val="24"/>
        </w:rPr>
        <w:t>产品创新性</w:t>
      </w:r>
    </w:p>
    <w:p w14:paraId="001D543C" w14:textId="77777777" w:rsidR="00931194" w:rsidRPr="0036437D" w:rsidRDefault="00931194" w:rsidP="0036437D">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文麒项目的文创产品是团队自行设计，交付代理商制造，在淘宝上销售的新型文创产品。</w:t>
      </w:r>
    </w:p>
    <w:p w14:paraId="003534D4" w14:textId="77777777" w:rsidR="00931194" w:rsidRPr="0036437D" w:rsidRDefault="00931194" w:rsidP="0036437D">
      <w:pPr>
        <w:spacing w:line="360" w:lineRule="auto"/>
        <w:ind w:firstLine="420"/>
        <w:rPr>
          <w:rFonts w:ascii="宋体" w:eastAsia="宋体" w:hAnsi="宋体"/>
          <w:bCs/>
          <w:sz w:val="24"/>
          <w:szCs w:val="24"/>
        </w:rPr>
      </w:pPr>
    </w:p>
    <w:p w14:paraId="143850E2" w14:textId="77777777" w:rsidR="00931194" w:rsidRPr="00FF1173" w:rsidRDefault="00931194" w:rsidP="00FF1173">
      <w:pPr>
        <w:pStyle w:val="11"/>
      </w:pPr>
      <w:bookmarkStart w:id="72" w:name="_Toc24458273"/>
      <w:bookmarkStart w:id="73" w:name="_Toc24460983"/>
      <w:r w:rsidRPr="00FF1173">
        <w:rPr>
          <w:rFonts w:hint="eastAsia"/>
        </w:rPr>
        <w:t>行业及市场</w:t>
      </w:r>
      <w:bookmarkEnd w:id="72"/>
      <w:bookmarkEnd w:id="73"/>
    </w:p>
    <w:p w14:paraId="4F83A1DD" w14:textId="77777777" w:rsidR="00931194" w:rsidRPr="0036437D" w:rsidRDefault="00931194" w:rsidP="00FF1173">
      <w:pPr>
        <w:pStyle w:val="4"/>
      </w:pPr>
      <w:r w:rsidRPr="0036437D">
        <w:rPr>
          <w:rFonts w:hint="eastAsia"/>
        </w:rPr>
        <w:t xml:space="preserve"> </w:t>
      </w:r>
      <w:bookmarkStart w:id="74" w:name="_Toc24460984"/>
      <w:r w:rsidRPr="0036437D">
        <w:rPr>
          <w:rFonts w:hint="eastAsia"/>
        </w:rPr>
        <w:t>行业发展概况及趋势</w:t>
      </w:r>
      <w:bookmarkEnd w:id="74"/>
    </w:p>
    <w:p w14:paraId="07E58332" w14:textId="77777777" w:rsidR="007A2F04" w:rsidRPr="0036437D" w:rsidRDefault="007A2F04" w:rsidP="006E4CCB">
      <w:pPr>
        <w:spacing w:line="360" w:lineRule="auto"/>
        <w:rPr>
          <w:rFonts w:ascii="宋体" w:eastAsia="宋体" w:hAnsi="宋体"/>
          <w:b/>
          <w:sz w:val="24"/>
          <w:szCs w:val="24"/>
        </w:rPr>
      </w:pPr>
      <w:r w:rsidRPr="0036437D">
        <w:rPr>
          <w:rFonts w:ascii="宋体" w:eastAsia="宋体" w:hAnsi="宋体" w:hint="eastAsia"/>
          <w:b/>
          <w:sz w:val="24"/>
          <w:szCs w:val="24"/>
        </w:rPr>
        <w:t>3</w:t>
      </w:r>
      <w:r w:rsidRPr="0036437D">
        <w:rPr>
          <w:rFonts w:ascii="宋体" w:eastAsia="宋体" w:hAnsi="宋体"/>
          <w:b/>
          <w:sz w:val="24"/>
          <w:szCs w:val="24"/>
        </w:rPr>
        <w:t>.1.1</w:t>
      </w:r>
      <w:r w:rsidRPr="0036437D">
        <w:rPr>
          <w:rFonts w:ascii="宋体" w:eastAsia="宋体" w:hAnsi="宋体" w:hint="eastAsia"/>
          <w:b/>
          <w:sz w:val="24"/>
          <w:szCs w:val="24"/>
        </w:rPr>
        <w:t>行业简介</w:t>
      </w:r>
    </w:p>
    <w:p w14:paraId="0AE6CE0A"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文创是以一种主体文化或文化元素，通过团队或个人的创意开发的一种营销知识产权的行业。文化创意产业主要包括广播影视、动漫、音像、传媒、视觉艺术、表演艺术、工艺与设计、雕塑、环境艺术、广告装横、服装设计、软件和计算机服务等方面的创意群体。文化创意产品不再是过去时代的基本的物质性必需产品，而是更富有精神性、文化性、娱乐性、心理性的产品。随着人民生活水平的提高，对这种精神性产品在总体需求上日益提升，需求量越来越大，是文创产业发展的根本动力。</w:t>
      </w:r>
    </w:p>
    <w:p w14:paraId="537B03F0"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文创行业主要特征有以下四点：</w:t>
      </w:r>
    </w:p>
    <w:p w14:paraId="3152F1C5"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lastRenderedPageBreak/>
        <w:t>（1）知识聚集性：文创产品一般以创意设计为核心，是人的知识、智慧和灵感在特定领域的物化表现。</w:t>
      </w:r>
    </w:p>
    <w:p w14:paraId="5611D567"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2）深度融合性：文创产业作为新兴产业，其兴起与发展是经济、文化、科技、教育等各个领域深度融合发展的结果。文创产业自身具有强渗透性、强辐射力、强影响力等特征，在带动相关产业发展的同时，还可以通过各种方式全面的渗透、辐射、影响到社会的各个层面。</w:t>
      </w:r>
    </w:p>
    <w:p w14:paraId="0534AB29"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（3）价值增值性：文创产业是个高附加值的产业，以其创意设计为核心，赋予了文化创意产品更高的艺术价值，使其处于产业价值链的高端环节。</w:t>
      </w:r>
    </w:p>
    <w:p w14:paraId="5096F619"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（4）与时俱进性：一方面设计文创产品的样式需要与时俱进，标新立异，随着人们的生活变化而变化，另一方面还要在科技高速发展的时代，紧跟科技创新的步伐，利用科技的力量保持较快的更新频率。</w:t>
      </w:r>
    </w:p>
    <w:p w14:paraId="4A6BEB62" w14:textId="77777777" w:rsidR="007A2F04" w:rsidRPr="0036437D" w:rsidRDefault="007A2F04" w:rsidP="0036437D">
      <w:pPr>
        <w:spacing w:line="360" w:lineRule="auto"/>
        <w:ind w:firstLine="420"/>
        <w:rPr>
          <w:rFonts w:ascii="宋体" w:eastAsia="宋体" w:hAnsi="宋体"/>
          <w:b/>
          <w:sz w:val="24"/>
          <w:szCs w:val="24"/>
        </w:rPr>
      </w:pPr>
    </w:p>
    <w:p w14:paraId="2931E153" w14:textId="77777777" w:rsidR="00931194" w:rsidRPr="0036437D" w:rsidRDefault="007A2F04" w:rsidP="006E4CCB">
      <w:pPr>
        <w:spacing w:line="360" w:lineRule="auto"/>
        <w:rPr>
          <w:rFonts w:ascii="宋体" w:eastAsia="宋体" w:hAnsi="宋体"/>
          <w:b/>
          <w:sz w:val="24"/>
          <w:szCs w:val="24"/>
        </w:rPr>
      </w:pPr>
      <w:r w:rsidRPr="0036437D">
        <w:rPr>
          <w:rFonts w:ascii="宋体" w:eastAsia="宋体" w:hAnsi="宋体" w:hint="eastAsia"/>
          <w:b/>
          <w:sz w:val="24"/>
          <w:szCs w:val="24"/>
        </w:rPr>
        <w:t>3</w:t>
      </w:r>
      <w:r w:rsidRPr="0036437D">
        <w:rPr>
          <w:rFonts w:ascii="宋体" w:eastAsia="宋体" w:hAnsi="宋体"/>
          <w:b/>
          <w:sz w:val="24"/>
          <w:szCs w:val="24"/>
        </w:rPr>
        <w:t>.1.</w:t>
      </w:r>
      <w:r w:rsidRPr="0036437D">
        <w:rPr>
          <w:rFonts w:ascii="宋体" w:eastAsia="宋体" w:hAnsi="宋体" w:hint="eastAsia"/>
          <w:b/>
          <w:sz w:val="24"/>
          <w:szCs w:val="24"/>
        </w:rPr>
        <w:t>2行业发展</w:t>
      </w:r>
      <w:r w:rsidR="00931194" w:rsidRPr="0036437D">
        <w:rPr>
          <w:rFonts w:ascii="宋体" w:eastAsia="宋体" w:hAnsi="宋体" w:hint="eastAsia"/>
          <w:b/>
          <w:sz w:val="24"/>
          <w:szCs w:val="24"/>
        </w:rPr>
        <w:t>现状</w:t>
      </w:r>
    </w:p>
    <w:p w14:paraId="799DF501" w14:textId="77777777" w:rsidR="00931194" w:rsidRPr="0036437D" w:rsidRDefault="007A2F0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1.</w:t>
      </w:r>
      <w:r w:rsidR="00931194" w:rsidRPr="0036437D">
        <w:rPr>
          <w:rFonts w:ascii="宋体" w:eastAsia="宋体" w:hAnsi="宋体" w:hint="eastAsia"/>
          <w:bCs/>
          <w:sz w:val="24"/>
          <w:szCs w:val="24"/>
        </w:rPr>
        <w:t>文化创意产业快速发展，在经济结构中地位显著提高。</w:t>
      </w:r>
    </w:p>
    <w:p w14:paraId="3BCD2EFC" w14:textId="77777777" w:rsidR="00931194" w:rsidRPr="0036437D" w:rsidRDefault="00931194" w:rsidP="0036437D">
      <w:pPr>
        <w:spacing w:line="360" w:lineRule="auto"/>
        <w:ind w:firstLine="420"/>
        <w:rPr>
          <w:rFonts w:ascii="宋体" w:eastAsia="宋体" w:hAnsi="宋体" w:cs="Arial"/>
          <w:color w:val="333333"/>
          <w:sz w:val="24"/>
          <w:szCs w:val="24"/>
          <w:shd w:val="clear" w:color="auto" w:fill="FFFFFF"/>
        </w:rPr>
      </w:pPr>
      <w:r w:rsidRPr="0036437D">
        <w:rPr>
          <w:rFonts w:ascii="宋体" w:eastAsia="宋体" w:hAnsi="宋体" w:hint="eastAsia"/>
          <w:bCs/>
          <w:sz w:val="24"/>
          <w:szCs w:val="24"/>
        </w:rPr>
        <w:t>文创产业的产业规模：</w:t>
      </w:r>
      <w:r w:rsidRPr="0036437D">
        <w:rPr>
          <w:rFonts w:ascii="宋体" w:eastAsia="宋体" w:hAnsi="宋体" w:cs="Arial"/>
          <w:color w:val="333333"/>
          <w:sz w:val="24"/>
          <w:szCs w:val="24"/>
          <w:shd w:val="clear" w:color="auto" w:fill="FFFFFF"/>
        </w:rPr>
        <w:t>随着我国经济的高速发展，居民消费结构不断完善，从以“物质消费”为主逐渐转向以“精神文化消费”为主，极大地刺激了我国文化创意产业的发展</w:t>
      </w:r>
      <w:r w:rsidRPr="0036437D">
        <w:rPr>
          <w:rFonts w:ascii="宋体" w:eastAsia="宋体" w:hAnsi="宋体" w:cs="Arial" w:hint="eastAsia"/>
          <w:color w:val="333333"/>
          <w:sz w:val="24"/>
          <w:szCs w:val="24"/>
          <w:shd w:val="clear" w:color="auto" w:fill="FFFFFF"/>
        </w:rPr>
        <w:t>。</w:t>
      </w:r>
      <w:r w:rsidRPr="0036437D">
        <w:rPr>
          <w:rFonts w:ascii="宋体" w:eastAsia="宋体" w:hAnsi="宋体" w:cs="Arial"/>
          <w:color w:val="333333"/>
          <w:sz w:val="24"/>
          <w:szCs w:val="24"/>
          <w:shd w:val="clear" w:color="auto" w:fill="FFFFFF"/>
        </w:rPr>
        <w:t>根据数据显示，到2016年我国文化及相关产业增加值30,785亿元，占GDP4.14%。</w:t>
      </w:r>
      <w:r w:rsidR="004A43DC" w:rsidRPr="004A43DC">
        <w:rPr>
          <w:rFonts w:ascii="宋体" w:eastAsia="宋体" w:hAnsi="宋体" w:cs="Arial" w:hint="eastAsia"/>
          <w:color w:val="333333"/>
          <w:sz w:val="24"/>
          <w:szCs w:val="24"/>
          <w:shd w:val="clear" w:color="auto" w:fill="FFFFFF"/>
        </w:rPr>
        <w:t>【】</w:t>
      </w:r>
    </w:p>
    <w:p w14:paraId="49904AB2"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bCs/>
          <w:noProof/>
          <w:sz w:val="24"/>
          <w:szCs w:val="24"/>
        </w:rPr>
        <w:drawing>
          <wp:inline distT="0" distB="0" distL="0" distR="0" wp14:anchorId="23BB7009" wp14:editId="68C5C3A3">
            <wp:extent cx="4489450" cy="261630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851" cy="2622364"/>
                    </a:xfrm>
                    <a:prstGeom prst="rect">
                      <a:avLst/>
                    </a:prstGeom>
                    <a:noFill/>
                    <a:ln>
                      <a:noFill/>
                    </a:ln>
                  </pic:spPr>
                </pic:pic>
              </a:graphicData>
            </a:graphic>
          </wp:inline>
        </w:drawing>
      </w:r>
    </w:p>
    <w:p w14:paraId="3F8E5DA4" w14:textId="77777777" w:rsidR="00931194" w:rsidRPr="0036437D" w:rsidRDefault="00931194" w:rsidP="0036437D">
      <w:pPr>
        <w:spacing w:line="360" w:lineRule="auto"/>
        <w:jc w:val="center"/>
        <w:rPr>
          <w:rFonts w:ascii="宋体" w:eastAsia="宋体" w:hAnsi="宋体" w:cs="Arial"/>
          <w:b/>
          <w:bCs/>
          <w:color w:val="333333"/>
          <w:sz w:val="24"/>
          <w:szCs w:val="24"/>
          <w:shd w:val="clear" w:color="auto" w:fill="FFFFFF"/>
        </w:rPr>
      </w:pPr>
      <w:r w:rsidRPr="0036437D">
        <w:rPr>
          <w:rFonts w:ascii="宋体" w:eastAsia="宋体" w:hAnsi="宋体" w:cs="Arial" w:hint="eastAsia"/>
          <w:b/>
          <w:bCs/>
          <w:color w:val="333333"/>
          <w:sz w:val="24"/>
          <w:szCs w:val="24"/>
          <w:shd w:val="clear" w:color="auto" w:fill="FFFFFF"/>
        </w:rPr>
        <w:t>2</w:t>
      </w:r>
      <w:r w:rsidRPr="0036437D">
        <w:rPr>
          <w:rFonts w:ascii="宋体" w:eastAsia="宋体" w:hAnsi="宋体" w:cs="Arial"/>
          <w:b/>
          <w:bCs/>
          <w:color w:val="333333"/>
          <w:sz w:val="24"/>
          <w:szCs w:val="24"/>
          <w:shd w:val="clear" w:color="auto" w:fill="FFFFFF"/>
        </w:rPr>
        <w:t>010-2016年我国文化及相关产业增加值及占GDP比重</w:t>
      </w:r>
    </w:p>
    <w:p w14:paraId="53AB2149" w14:textId="77777777" w:rsidR="007A2F04" w:rsidRPr="006E4CCB" w:rsidRDefault="00931194" w:rsidP="006E4CCB">
      <w:pPr>
        <w:spacing w:line="360" w:lineRule="auto"/>
        <w:jc w:val="center"/>
        <w:rPr>
          <w:rFonts w:ascii="宋体" w:eastAsia="宋体" w:hAnsi="宋体" w:cs="Arial"/>
          <w:color w:val="333333"/>
          <w:sz w:val="24"/>
          <w:szCs w:val="24"/>
          <w:shd w:val="clear" w:color="auto" w:fill="FFFFFF"/>
        </w:rPr>
      </w:pPr>
      <w:r w:rsidRPr="0036437D">
        <w:rPr>
          <w:rFonts w:ascii="宋体" w:eastAsia="宋体" w:hAnsi="宋体" w:cs="Arial" w:hint="eastAsia"/>
          <w:color w:val="333333"/>
          <w:sz w:val="24"/>
          <w:szCs w:val="24"/>
          <w:shd w:val="clear" w:color="auto" w:fill="FFFFFF"/>
        </w:rPr>
        <w:t>（</w:t>
      </w:r>
      <w:r w:rsidRPr="0036437D">
        <w:rPr>
          <w:rFonts w:ascii="宋体" w:eastAsia="宋体" w:hAnsi="宋体" w:cs="Arial"/>
          <w:color w:val="333333"/>
          <w:sz w:val="24"/>
          <w:szCs w:val="24"/>
          <w:shd w:val="clear" w:color="auto" w:fill="FFFFFF"/>
        </w:rPr>
        <w:t>数据来源：国家统计局，观研天下整理</w:t>
      </w:r>
      <w:r w:rsidRPr="0036437D">
        <w:rPr>
          <w:rFonts w:ascii="宋体" w:eastAsia="宋体" w:hAnsi="宋体" w:cs="Arial" w:hint="eastAsia"/>
          <w:color w:val="333333"/>
          <w:sz w:val="24"/>
          <w:szCs w:val="24"/>
          <w:shd w:val="clear" w:color="auto" w:fill="FFFFFF"/>
        </w:rPr>
        <w:t>）</w:t>
      </w:r>
    </w:p>
    <w:p w14:paraId="6728DD03" w14:textId="77777777" w:rsidR="00931194" w:rsidRPr="0036437D" w:rsidRDefault="007A2F04"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lastRenderedPageBreak/>
        <w:t>2.</w:t>
      </w:r>
      <w:r w:rsidR="00931194" w:rsidRPr="0036437D">
        <w:rPr>
          <w:rFonts w:ascii="宋体" w:eastAsia="宋体" w:hAnsi="宋体" w:hint="eastAsia"/>
          <w:sz w:val="24"/>
          <w:szCs w:val="24"/>
        </w:rPr>
        <w:t>文化创意产业得到政府、各大城市的重视和支持。</w:t>
      </w:r>
    </w:p>
    <w:p w14:paraId="25B3A0B8" w14:textId="77777777" w:rsidR="004A43DC" w:rsidRPr="001A27DF" w:rsidRDefault="00931194" w:rsidP="004A43DC">
      <w:pPr>
        <w:spacing w:line="360" w:lineRule="auto"/>
        <w:ind w:firstLineChars="100" w:firstLine="240"/>
        <w:rPr>
          <w:rFonts w:ascii="宋体" w:eastAsia="宋体" w:hAnsi="宋体"/>
          <w:bCs/>
          <w:sz w:val="24"/>
          <w:szCs w:val="24"/>
        </w:rPr>
      </w:pPr>
      <w:r w:rsidRPr="0036437D">
        <w:rPr>
          <w:rFonts w:ascii="宋体" w:eastAsia="宋体" w:hAnsi="宋体" w:hint="eastAsia"/>
          <w:color w:val="252525"/>
          <w:sz w:val="24"/>
          <w:szCs w:val="24"/>
          <w:shd w:val="clear" w:color="auto" w:fill="FFFFFF"/>
        </w:rPr>
        <w:t>随着文化体制改革的深入推进，社会各方面投入文化产业的热情高涨，各项扶持政策不断出台，</w:t>
      </w:r>
      <w:r w:rsidRPr="0036437D">
        <w:rPr>
          <w:rFonts w:ascii="宋体" w:eastAsia="宋体" w:hAnsi="宋体" w:cs="Arial"/>
          <w:color w:val="333333"/>
          <w:sz w:val="24"/>
          <w:szCs w:val="24"/>
          <w:shd w:val="clear" w:color="auto" w:fill="FFFFFF"/>
        </w:rPr>
        <w:t>我国政府积极出台促进文化创意产业发展的各项政策，</w:t>
      </w:r>
      <w:r w:rsidRPr="0036437D">
        <w:rPr>
          <w:rFonts w:ascii="宋体" w:eastAsia="宋体" w:hAnsi="宋体" w:cs="Arial" w:hint="eastAsia"/>
          <w:color w:val="333333"/>
          <w:sz w:val="24"/>
          <w:szCs w:val="24"/>
          <w:shd w:val="clear" w:color="auto" w:fill="FFFFFF"/>
        </w:rPr>
        <w:t>国内各大城市划拨专项资金扶持，例如：北京为符合文化体制改革试点要求的文化创意企业办理减免税收，拿出专项资金支持文化创意产业聚集区的基础建设，和银行合作为文化创意企业提供无形资产质押贷款等。还有各大城市提出有特色文化创意产业发展目标，例如深圳市提出了建设“创意设计之都”的目标，并建立了各种创意产业的基地和园区，为文化创意产业的发展提供良好的基础环境。</w:t>
      </w:r>
      <w:r w:rsidRPr="0036437D">
        <w:rPr>
          <w:rFonts w:ascii="宋体" w:eastAsia="宋体" w:hAnsi="宋体" w:cs="Arial"/>
          <w:color w:val="333333"/>
          <w:sz w:val="24"/>
          <w:szCs w:val="24"/>
          <w:shd w:val="clear" w:color="auto" w:fill="FFFFFF"/>
        </w:rPr>
        <w:t>使社会力量投资文化创意产业热情高涨，文化创意产品和服务丰富多样，文化及相关产业增加值逐年提升。</w:t>
      </w:r>
    </w:p>
    <w:p w14:paraId="77298A82" w14:textId="77777777" w:rsidR="004A43DC" w:rsidRPr="00DB776F" w:rsidRDefault="004A43DC" w:rsidP="004A43DC">
      <w:pPr>
        <w:spacing w:line="360" w:lineRule="auto"/>
        <w:ind w:firstLine="420"/>
        <w:rPr>
          <w:rFonts w:ascii="宋体" w:eastAsia="宋体" w:hAnsi="宋体"/>
          <w:bCs/>
          <w:sz w:val="24"/>
          <w:szCs w:val="24"/>
        </w:rPr>
      </w:pPr>
      <w:r w:rsidRPr="00DB776F">
        <w:rPr>
          <w:rFonts w:ascii="宋体" w:eastAsia="宋体" w:hAnsi="宋体" w:hint="eastAsia"/>
          <w:bCs/>
          <w:sz w:val="24"/>
          <w:szCs w:val="24"/>
        </w:rPr>
        <w:t>3</w:t>
      </w:r>
      <w:r>
        <w:rPr>
          <w:rFonts w:ascii="宋体" w:eastAsia="宋体" w:hAnsi="宋体" w:hint="eastAsia"/>
          <w:bCs/>
          <w:sz w:val="24"/>
          <w:szCs w:val="24"/>
        </w:rPr>
        <w:t>.</w:t>
      </w:r>
      <w:r w:rsidRPr="00DB776F">
        <w:rPr>
          <w:rFonts w:ascii="宋体" w:eastAsia="宋体" w:hAnsi="宋体" w:hint="eastAsia"/>
          <w:bCs/>
          <w:sz w:val="24"/>
          <w:szCs w:val="24"/>
        </w:rPr>
        <w:t>目前文创产品发展的困境</w:t>
      </w:r>
      <w:r w:rsidRPr="00DB776F">
        <w:rPr>
          <w:rFonts w:ascii="宋体" w:eastAsia="宋体" w:hAnsi="宋体"/>
          <w:bCs/>
          <w:sz w:val="24"/>
          <w:szCs w:val="24"/>
        </w:rPr>
        <w:t xml:space="preserve"> </w:t>
      </w:r>
    </w:p>
    <w:p w14:paraId="0FB38B00" w14:textId="77777777" w:rsidR="004A43DC" w:rsidRDefault="004A43DC" w:rsidP="004A43DC">
      <w:pPr>
        <w:spacing w:line="360" w:lineRule="auto"/>
        <w:ind w:firstLine="420"/>
        <w:rPr>
          <w:rFonts w:ascii="宋体" w:eastAsia="宋体" w:hAnsi="宋体"/>
          <w:bCs/>
          <w:sz w:val="24"/>
          <w:szCs w:val="24"/>
        </w:rPr>
      </w:pPr>
      <w:r w:rsidRPr="00DB776F">
        <w:rPr>
          <w:rFonts w:ascii="宋体" w:eastAsia="宋体" w:hAnsi="宋体"/>
          <w:bCs/>
          <w:sz w:val="24"/>
          <w:szCs w:val="24"/>
        </w:rPr>
        <w:t>1</w:t>
      </w:r>
      <w:r w:rsidRPr="00DB776F">
        <w:rPr>
          <w:rFonts w:ascii="宋体" w:eastAsia="宋体" w:hAnsi="宋体" w:hint="eastAsia"/>
          <w:bCs/>
          <w:sz w:val="24"/>
          <w:szCs w:val="24"/>
        </w:rPr>
        <w:t>)</w:t>
      </w:r>
      <w:r w:rsidRPr="00DB776F">
        <w:rPr>
          <w:rFonts w:ascii="宋体" w:eastAsia="宋体" w:hAnsi="宋体"/>
          <w:bCs/>
          <w:sz w:val="24"/>
          <w:szCs w:val="24"/>
        </w:rPr>
        <w:t>文化创意市场规则</w:t>
      </w:r>
      <w:r w:rsidRPr="00DB776F">
        <w:rPr>
          <w:rFonts w:ascii="宋体" w:eastAsia="宋体" w:hAnsi="宋体" w:hint="eastAsia"/>
          <w:bCs/>
          <w:sz w:val="24"/>
          <w:szCs w:val="24"/>
        </w:rPr>
        <w:t>仍未</w:t>
      </w:r>
      <w:r w:rsidRPr="00DB776F">
        <w:rPr>
          <w:rFonts w:ascii="宋体" w:eastAsia="宋体" w:hAnsi="宋体"/>
          <w:bCs/>
          <w:sz w:val="24"/>
          <w:szCs w:val="24"/>
        </w:rPr>
        <w:t>形成</w:t>
      </w:r>
      <w:r w:rsidRPr="00DB776F">
        <w:rPr>
          <w:rFonts w:ascii="宋体" w:eastAsia="宋体" w:hAnsi="宋体" w:hint="eastAsia"/>
          <w:bCs/>
          <w:sz w:val="24"/>
          <w:szCs w:val="24"/>
        </w:rPr>
        <w:t>。</w:t>
      </w:r>
      <w:r w:rsidRPr="00DB776F">
        <w:rPr>
          <w:rFonts w:ascii="宋体" w:eastAsia="宋体" w:hAnsi="宋体"/>
          <w:bCs/>
          <w:sz w:val="24"/>
          <w:szCs w:val="24"/>
        </w:rPr>
        <w:t>从国内各大城市文化创意产业的利润逐年提高和企业数量快速增长态势可以看出，文化创意产业的市场竞争尚不充分，文化创意市场规则正在形成。市场竞争的不充分就从一个侧面表明这个产业的行业的发展尚不规范，只有在充分的竞争的前提下，才能形成规范的行业规范。</w:t>
      </w:r>
      <w:r w:rsidRPr="00DB776F">
        <w:rPr>
          <w:rFonts w:ascii="宋体" w:eastAsia="宋体" w:hAnsi="宋体" w:hint="eastAsia"/>
          <w:bCs/>
          <w:sz w:val="24"/>
          <w:szCs w:val="24"/>
        </w:rPr>
        <w:t>这也说明文创产业的市场潜力是巨大的。</w:t>
      </w:r>
    </w:p>
    <w:p w14:paraId="75E83685" w14:textId="77777777" w:rsidR="004A43DC" w:rsidRPr="0036437D" w:rsidRDefault="004A43DC" w:rsidP="004A43DC">
      <w:pPr>
        <w:spacing w:line="360" w:lineRule="auto"/>
        <w:ind w:firstLine="420"/>
        <w:rPr>
          <w:rFonts w:ascii="宋体" w:eastAsia="宋体" w:hAnsi="宋体"/>
          <w:bCs/>
          <w:sz w:val="24"/>
          <w:szCs w:val="24"/>
        </w:rPr>
      </w:pPr>
      <w:r w:rsidRPr="00DB776F">
        <w:rPr>
          <w:rFonts w:ascii="宋体" w:eastAsia="宋体" w:hAnsi="宋体"/>
          <w:bCs/>
          <w:sz w:val="24"/>
          <w:szCs w:val="24"/>
        </w:rPr>
        <w:t>2</w:t>
      </w:r>
      <w:r w:rsidRPr="00DB776F">
        <w:rPr>
          <w:rFonts w:ascii="宋体" w:eastAsia="宋体" w:hAnsi="宋体" w:hint="eastAsia"/>
          <w:bCs/>
          <w:sz w:val="24"/>
          <w:szCs w:val="24"/>
        </w:rPr>
        <w:t>)</w:t>
      </w:r>
      <w:r w:rsidRPr="00DB776F">
        <w:rPr>
          <w:rFonts w:ascii="宋体" w:eastAsia="宋体" w:hAnsi="宋体"/>
          <w:bCs/>
          <w:sz w:val="24"/>
          <w:szCs w:val="24"/>
        </w:rPr>
        <w:t>文化创意产业融资体系</w:t>
      </w:r>
      <w:r w:rsidRPr="00DB776F">
        <w:rPr>
          <w:rFonts w:ascii="宋体" w:eastAsia="宋体" w:hAnsi="宋体" w:hint="eastAsia"/>
          <w:bCs/>
          <w:sz w:val="24"/>
          <w:szCs w:val="24"/>
        </w:rPr>
        <w:t>仍不完善。</w:t>
      </w:r>
      <w:r w:rsidRPr="00DB776F">
        <w:rPr>
          <w:rFonts w:ascii="宋体" w:eastAsia="宋体" w:hAnsi="宋体"/>
          <w:bCs/>
          <w:sz w:val="24"/>
          <w:szCs w:val="24"/>
        </w:rPr>
        <w:t>产业的发展和资金的支持是分不开的，特别是我国目前文化创意企业普遍规模偏小，处于起步阶段，而一个创意项目回报周期长、价值难以评估、投资风险较大，融资难已成为制约我国各地文化创意产业快速发展的一个难点。</w:t>
      </w:r>
      <w:r w:rsidRPr="00DB776F">
        <w:rPr>
          <w:rFonts w:ascii="宋体" w:eastAsia="宋体" w:hAnsi="宋体" w:hint="eastAsia"/>
          <w:bCs/>
          <w:sz w:val="24"/>
          <w:szCs w:val="24"/>
        </w:rPr>
        <w:t>如果</w:t>
      </w:r>
      <w:r w:rsidRPr="00DB776F">
        <w:rPr>
          <w:rFonts w:ascii="宋体" w:eastAsia="宋体" w:hAnsi="宋体"/>
          <w:bCs/>
          <w:sz w:val="24"/>
          <w:szCs w:val="24"/>
        </w:rPr>
        <w:t>政府</w:t>
      </w:r>
      <w:r w:rsidRPr="00DB776F">
        <w:rPr>
          <w:rFonts w:ascii="宋体" w:eastAsia="宋体" w:hAnsi="宋体" w:hint="eastAsia"/>
          <w:bCs/>
          <w:sz w:val="24"/>
          <w:szCs w:val="24"/>
        </w:rPr>
        <w:t>不能帮助</w:t>
      </w:r>
      <w:r w:rsidRPr="00DB776F">
        <w:rPr>
          <w:rFonts w:ascii="宋体" w:eastAsia="宋体" w:hAnsi="宋体"/>
          <w:bCs/>
          <w:sz w:val="24"/>
          <w:szCs w:val="24"/>
        </w:rPr>
        <w:t>拓展融资渠道，加大对文化创意产业的资金扶持和政策倾斜</w:t>
      </w:r>
      <w:r w:rsidRPr="00DB776F">
        <w:rPr>
          <w:rFonts w:ascii="宋体" w:eastAsia="宋体" w:hAnsi="宋体" w:hint="eastAsia"/>
          <w:bCs/>
          <w:sz w:val="24"/>
          <w:szCs w:val="24"/>
        </w:rPr>
        <w:t>，</w:t>
      </w:r>
      <w:r w:rsidRPr="00DB776F">
        <w:rPr>
          <w:rFonts w:ascii="宋体" w:eastAsia="宋体" w:hAnsi="宋体"/>
          <w:bCs/>
          <w:sz w:val="24"/>
          <w:szCs w:val="24"/>
        </w:rPr>
        <w:t>像北京市和南京市那样对加大对文化创意产业投融资服务体系建设</w:t>
      </w:r>
      <w:r w:rsidRPr="00DB776F">
        <w:rPr>
          <w:rFonts w:ascii="宋体" w:eastAsia="宋体" w:hAnsi="宋体" w:hint="eastAsia"/>
          <w:bCs/>
          <w:sz w:val="24"/>
          <w:szCs w:val="24"/>
        </w:rPr>
        <w:t>，</w:t>
      </w:r>
      <w:r w:rsidRPr="00DB776F">
        <w:rPr>
          <w:rFonts w:ascii="宋体" w:eastAsia="宋体" w:hAnsi="宋体"/>
          <w:bCs/>
          <w:sz w:val="24"/>
          <w:szCs w:val="24"/>
        </w:rPr>
        <w:t>文化创意企业</w:t>
      </w:r>
      <w:r w:rsidRPr="00DB776F">
        <w:rPr>
          <w:rFonts w:ascii="宋体" w:eastAsia="宋体" w:hAnsi="宋体" w:hint="eastAsia"/>
          <w:bCs/>
          <w:sz w:val="24"/>
          <w:szCs w:val="24"/>
        </w:rPr>
        <w:t>将很难解决</w:t>
      </w:r>
      <w:r w:rsidRPr="00DB776F">
        <w:rPr>
          <w:rFonts w:ascii="宋体" w:eastAsia="宋体" w:hAnsi="宋体"/>
          <w:bCs/>
          <w:sz w:val="24"/>
          <w:szCs w:val="24"/>
        </w:rPr>
        <w:t>因资金短缺而面临的发展瓶颈问题</w:t>
      </w:r>
      <w:r w:rsidRPr="00DB776F">
        <w:rPr>
          <w:rFonts w:ascii="宋体" w:eastAsia="宋体" w:hAnsi="宋体" w:hint="eastAsia"/>
          <w:bCs/>
          <w:sz w:val="24"/>
          <w:szCs w:val="24"/>
        </w:rPr>
        <w:t>。</w:t>
      </w:r>
    </w:p>
    <w:p w14:paraId="68807D02" w14:textId="77777777" w:rsidR="007A2F04" w:rsidRPr="0036437D" w:rsidRDefault="007A2F04" w:rsidP="0036437D">
      <w:pPr>
        <w:spacing w:line="360" w:lineRule="auto"/>
        <w:ind w:firstLine="420"/>
        <w:rPr>
          <w:rFonts w:ascii="宋体" w:eastAsia="宋体" w:hAnsi="宋体" w:cs="Arial"/>
          <w:color w:val="333333"/>
          <w:sz w:val="24"/>
          <w:szCs w:val="24"/>
          <w:shd w:val="clear" w:color="auto" w:fill="FFFFFF"/>
        </w:rPr>
      </w:pPr>
    </w:p>
    <w:p w14:paraId="244896C3" w14:textId="77777777" w:rsidR="00931194" w:rsidRPr="0036437D" w:rsidRDefault="007A2F04" w:rsidP="006E4CCB">
      <w:pPr>
        <w:spacing w:line="360" w:lineRule="auto"/>
        <w:rPr>
          <w:rFonts w:ascii="宋体" w:eastAsia="宋体" w:hAnsi="宋体" w:cs="Arial"/>
          <w:b/>
          <w:bCs/>
          <w:color w:val="333333"/>
          <w:sz w:val="24"/>
          <w:szCs w:val="24"/>
          <w:shd w:val="clear" w:color="auto" w:fill="FFFFFF"/>
        </w:rPr>
      </w:pPr>
      <w:r w:rsidRPr="0036437D">
        <w:rPr>
          <w:rFonts w:ascii="宋体" w:eastAsia="宋体" w:hAnsi="宋体" w:cs="Arial" w:hint="eastAsia"/>
          <w:b/>
          <w:bCs/>
          <w:color w:val="333333"/>
          <w:sz w:val="24"/>
          <w:szCs w:val="24"/>
          <w:shd w:val="clear" w:color="auto" w:fill="FFFFFF"/>
        </w:rPr>
        <w:t>3.1.3行业的</w:t>
      </w:r>
      <w:r w:rsidR="00931194" w:rsidRPr="0036437D">
        <w:rPr>
          <w:rFonts w:ascii="宋体" w:eastAsia="宋体" w:hAnsi="宋体" w:cs="Arial" w:hint="eastAsia"/>
          <w:b/>
          <w:bCs/>
          <w:color w:val="333333"/>
          <w:sz w:val="24"/>
          <w:szCs w:val="24"/>
          <w:shd w:val="clear" w:color="auto" w:fill="FFFFFF"/>
        </w:rPr>
        <w:t>发展前景</w:t>
      </w:r>
    </w:p>
    <w:p w14:paraId="0FCC72F0" w14:textId="77777777" w:rsidR="00931194" w:rsidRPr="0036437D" w:rsidRDefault="00931194" w:rsidP="0036437D">
      <w:pPr>
        <w:spacing w:line="360" w:lineRule="auto"/>
        <w:ind w:firstLine="420"/>
        <w:rPr>
          <w:rFonts w:ascii="宋体" w:eastAsia="宋体" w:hAnsi="宋体" w:cs="Arial"/>
          <w:color w:val="333333"/>
          <w:sz w:val="24"/>
          <w:szCs w:val="24"/>
          <w:shd w:val="clear" w:color="auto" w:fill="FFFFFF"/>
        </w:rPr>
      </w:pPr>
      <w:r w:rsidRPr="0036437D">
        <w:rPr>
          <w:rFonts w:ascii="宋体" w:eastAsia="宋体" w:hAnsi="宋体" w:cs="Arial" w:hint="eastAsia"/>
          <w:color w:val="333333"/>
          <w:sz w:val="24"/>
          <w:szCs w:val="24"/>
          <w:shd w:val="clear" w:color="auto" w:fill="FFFFFF"/>
        </w:rPr>
        <w:t>无论从产业结构调整还是从未来全球经济贸易发展来看，创意产业都无可争议地成为了一个新的经济增长亮点。从世界范围看，文化创意产业有着极佳的发展前景。</w:t>
      </w:r>
      <w:r w:rsidRPr="0036437D">
        <w:rPr>
          <w:rFonts w:ascii="宋体" w:eastAsia="宋体" w:hAnsi="宋体" w:cs="Arial"/>
          <w:color w:val="333333"/>
          <w:sz w:val="24"/>
          <w:szCs w:val="24"/>
          <w:shd w:val="clear" w:color="auto" w:fill="FFFFFF"/>
        </w:rPr>
        <w:t>目前全世界的创意产业每天创造的产值高达220亿美元，并以5%左右的速度递增。在一些创意产业发达的国家，增长速度更快，如美国达到14%，英国达到12%</w:t>
      </w:r>
      <w:r w:rsidRPr="0036437D">
        <w:rPr>
          <w:rFonts w:ascii="宋体" w:eastAsia="宋体" w:hAnsi="宋体" w:cs="Arial" w:hint="eastAsia"/>
          <w:color w:val="333333"/>
          <w:sz w:val="24"/>
          <w:szCs w:val="24"/>
          <w:shd w:val="clear" w:color="auto" w:fill="FFFFFF"/>
        </w:rPr>
        <w:t>。</w:t>
      </w:r>
      <w:r w:rsidRPr="0036437D">
        <w:rPr>
          <w:rFonts w:ascii="宋体" w:eastAsia="宋体" w:hAnsi="宋体" w:cs="Arial"/>
          <w:color w:val="333333"/>
          <w:sz w:val="24"/>
          <w:szCs w:val="24"/>
          <w:shd w:val="clear" w:color="auto" w:fill="FFFFFF"/>
        </w:rPr>
        <w:t>根据中国社科院的预测，我国的新兴文化产业将出现爆发式增长局</w:t>
      </w:r>
      <w:r w:rsidRPr="0036437D">
        <w:rPr>
          <w:rFonts w:ascii="宋体" w:eastAsia="宋体" w:hAnsi="宋体" w:cs="Arial"/>
          <w:color w:val="333333"/>
          <w:sz w:val="24"/>
          <w:szCs w:val="24"/>
          <w:shd w:val="clear" w:color="auto" w:fill="FFFFFF"/>
        </w:rPr>
        <w:lastRenderedPageBreak/>
        <w:t>面。将迅速产生一批跨行业、跨媒体、具有品牌竞争力和战略投资力的产业集团，大大提高我国文化市场的集中度</w:t>
      </w:r>
      <w:r w:rsidRPr="0036437D">
        <w:rPr>
          <w:rFonts w:ascii="宋体" w:eastAsia="宋体" w:hAnsi="宋体" w:cs="Arial" w:hint="eastAsia"/>
          <w:color w:val="333333"/>
          <w:sz w:val="24"/>
          <w:szCs w:val="24"/>
          <w:shd w:val="clear" w:color="auto" w:fill="FFFFFF"/>
        </w:rPr>
        <w:t>，使“以公有制为主体、多种所有制共同发展的文化产业格局”浮出水面。</w:t>
      </w:r>
      <w:r w:rsidRPr="0036437D">
        <w:rPr>
          <w:rFonts w:ascii="宋体" w:eastAsia="宋体" w:hAnsi="宋体" w:cs="Arial"/>
          <w:color w:val="333333"/>
          <w:sz w:val="24"/>
          <w:szCs w:val="24"/>
          <w:shd w:val="clear" w:color="auto" w:fill="FFFFFF"/>
        </w:rPr>
        <w:t>创意是科学和艺术的结合，中国创意产业的发展，既面临着良好的机遇，也面临着严峻的挑战。应该说，进入经济全球化时代后，在市场竞争中，任何一种技术、工艺、商业模式的创新都有可能在很短的时间内被知晓和模仿，要想始终领先于对手，必须不断创新，因为只有创造力是无法模仿的</w:t>
      </w:r>
      <w:r w:rsidRPr="0036437D">
        <w:rPr>
          <w:rFonts w:ascii="宋体" w:eastAsia="宋体" w:hAnsi="宋体" w:cs="Arial" w:hint="eastAsia"/>
          <w:color w:val="333333"/>
          <w:sz w:val="24"/>
          <w:szCs w:val="24"/>
          <w:shd w:val="clear" w:color="auto" w:fill="FFFFFF"/>
        </w:rPr>
        <w:t>。融合发展是除创新外极大的趋势，以人为本，多层次、多风格地融合各项相关产业，带动整个社会的文化新潮。</w:t>
      </w:r>
    </w:p>
    <w:p w14:paraId="3162083A" w14:textId="77777777" w:rsidR="007A2F04" w:rsidRPr="0036437D" w:rsidRDefault="007A2F04" w:rsidP="004A43DC">
      <w:pPr>
        <w:spacing w:line="360" w:lineRule="auto"/>
        <w:rPr>
          <w:rFonts w:ascii="宋体" w:eastAsia="宋体" w:hAnsi="宋体"/>
          <w:bCs/>
          <w:sz w:val="24"/>
          <w:szCs w:val="24"/>
        </w:rPr>
      </w:pPr>
    </w:p>
    <w:p w14:paraId="18E264E7" w14:textId="77777777" w:rsidR="00931194" w:rsidRPr="0036437D" w:rsidRDefault="00FF1173" w:rsidP="00FF1173">
      <w:pPr>
        <w:pStyle w:val="4"/>
      </w:pPr>
      <w:r>
        <w:rPr>
          <w:rFonts w:hint="eastAsia"/>
        </w:rPr>
        <w:t xml:space="preserve"> </w:t>
      </w:r>
      <w:bookmarkStart w:id="75" w:name="_Toc24460985"/>
      <w:r w:rsidR="00931194" w:rsidRPr="0036437D">
        <w:rPr>
          <w:rFonts w:hint="eastAsia"/>
        </w:rPr>
        <w:t>市场环境分析</w:t>
      </w:r>
      <w:bookmarkEnd w:id="75"/>
    </w:p>
    <w:p w14:paraId="40459E80" w14:textId="77777777" w:rsidR="007A2F04" w:rsidRPr="0036437D" w:rsidRDefault="007A2F04" w:rsidP="006E4CCB">
      <w:pPr>
        <w:spacing w:line="360" w:lineRule="auto"/>
        <w:rPr>
          <w:rFonts w:ascii="宋体" w:eastAsia="宋体" w:hAnsi="宋体"/>
          <w:b/>
          <w:sz w:val="24"/>
          <w:szCs w:val="24"/>
        </w:rPr>
      </w:pPr>
      <w:r w:rsidRPr="0036437D">
        <w:rPr>
          <w:rFonts w:ascii="宋体" w:eastAsia="宋体" w:hAnsi="宋体" w:hint="eastAsia"/>
          <w:b/>
          <w:sz w:val="24"/>
          <w:szCs w:val="24"/>
        </w:rPr>
        <w:t>3.2.1市场宏观环境分析</w:t>
      </w:r>
    </w:p>
    <w:p w14:paraId="49DE7143"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（1）人口</w:t>
      </w:r>
    </w:p>
    <w:p w14:paraId="75ABEC3B"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我们作为全球人口最多的国家，也是各项市场需求最旺盛的国家。而且15年二胎政策开放后，又迎来了我国人口增长的新高潮，有望进一步增加我国的总需求。随着义务教育的普及、高等教育的大众化，提升了人民的文化素养，进一步扩大其对文化的精神需求。</w:t>
      </w:r>
    </w:p>
    <w:p w14:paraId="5F928BEB"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（2）经济</w:t>
      </w:r>
    </w:p>
    <w:p w14:paraId="140E9336"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color w:val="333333"/>
          <w:sz w:val="24"/>
          <w:szCs w:val="24"/>
          <w:shd w:val="clear" w:color="auto" w:fill="FFFFFF"/>
        </w:rPr>
        <w:t>随着人民收入水平提升，消费结构总体是升级的。2016年,全国居民恩格尔系数为30.1%,比2012年下降2.9个百分点,接近联合国划分的20%至30%的富足标准。据财新数据,2017年中国的恩格尔系数为29.33%，2018年全国居民恩格尔系数28.4%。所以全国居民对文化类产品有了更多的精神需求。</w:t>
      </w:r>
    </w:p>
    <w:p w14:paraId="0E32341F" w14:textId="77777777" w:rsidR="004A43DC" w:rsidRPr="00C50BFF" w:rsidRDefault="004A43DC" w:rsidP="004A43DC">
      <w:pPr>
        <w:spacing w:line="360" w:lineRule="auto"/>
        <w:ind w:firstLine="420"/>
        <w:rPr>
          <w:rFonts w:ascii="宋体" w:eastAsia="宋体" w:hAnsi="宋体"/>
          <w:bCs/>
          <w:sz w:val="24"/>
          <w:szCs w:val="24"/>
        </w:rPr>
      </w:pPr>
      <w:r w:rsidRPr="00C50BFF">
        <w:rPr>
          <w:rFonts w:ascii="宋体" w:eastAsia="宋体" w:hAnsi="宋体" w:hint="eastAsia"/>
          <w:bCs/>
          <w:sz w:val="24"/>
          <w:szCs w:val="24"/>
        </w:rPr>
        <w:t>（3）技术</w:t>
      </w:r>
      <w:r>
        <w:rPr>
          <w:rFonts w:ascii="宋体" w:eastAsia="宋体" w:hAnsi="宋体" w:hint="eastAsia"/>
          <w:bCs/>
          <w:sz w:val="24"/>
          <w:szCs w:val="24"/>
        </w:rPr>
        <w:t>【】</w:t>
      </w:r>
    </w:p>
    <w:p w14:paraId="370630E6" w14:textId="77777777" w:rsidR="004A43DC" w:rsidRPr="0036437D" w:rsidRDefault="004A43DC" w:rsidP="004A43DC">
      <w:pPr>
        <w:spacing w:line="360" w:lineRule="auto"/>
        <w:ind w:firstLine="420"/>
        <w:rPr>
          <w:rFonts w:ascii="宋体" w:eastAsia="宋体" w:hAnsi="宋体"/>
          <w:bCs/>
          <w:sz w:val="24"/>
          <w:szCs w:val="24"/>
        </w:rPr>
      </w:pPr>
      <w:r w:rsidRPr="0036437D">
        <w:rPr>
          <w:rFonts w:ascii="宋体" w:eastAsia="宋体" w:hAnsi="宋体" w:hint="eastAsia"/>
          <w:bCs/>
          <w:sz w:val="24"/>
          <w:szCs w:val="24"/>
        </w:rPr>
        <w:t>这</w:t>
      </w:r>
      <w:r>
        <w:rPr>
          <w:rFonts w:ascii="宋体" w:eastAsia="宋体" w:hAnsi="宋体" w:hint="eastAsia"/>
          <w:bCs/>
          <w:sz w:val="24"/>
          <w:szCs w:val="24"/>
        </w:rPr>
        <w:t>是</w:t>
      </w:r>
      <w:r w:rsidRPr="0036437D">
        <w:rPr>
          <w:rFonts w:ascii="宋体" w:eastAsia="宋体" w:hAnsi="宋体" w:hint="eastAsia"/>
          <w:bCs/>
          <w:sz w:val="24"/>
          <w:szCs w:val="24"/>
        </w:rPr>
        <w:t>个科技高速发展的时代，</w:t>
      </w:r>
      <w:r>
        <w:rPr>
          <w:rFonts w:ascii="宋体" w:eastAsia="宋体" w:hAnsi="宋体" w:hint="eastAsia"/>
          <w:bCs/>
          <w:sz w:val="24"/>
          <w:szCs w:val="24"/>
        </w:rPr>
        <w:t>但是</w:t>
      </w:r>
      <w:r w:rsidRPr="0036437D">
        <w:rPr>
          <w:rFonts w:ascii="宋体" w:eastAsia="宋体" w:hAnsi="宋体" w:hint="eastAsia"/>
          <w:bCs/>
          <w:sz w:val="24"/>
          <w:szCs w:val="24"/>
        </w:rPr>
        <w:t>关于少数民族文创产品的开发</w:t>
      </w:r>
      <w:r>
        <w:rPr>
          <w:rFonts w:ascii="宋体" w:eastAsia="宋体" w:hAnsi="宋体" w:hint="eastAsia"/>
          <w:bCs/>
          <w:sz w:val="24"/>
          <w:szCs w:val="24"/>
        </w:rPr>
        <w:t>只</w:t>
      </w:r>
      <w:r w:rsidRPr="0036437D">
        <w:rPr>
          <w:rFonts w:ascii="宋体" w:eastAsia="宋体" w:hAnsi="宋体" w:hint="eastAsia"/>
          <w:bCs/>
          <w:sz w:val="24"/>
          <w:szCs w:val="24"/>
        </w:rPr>
        <w:t>是利用</w:t>
      </w:r>
      <w:r>
        <w:rPr>
          <w:rFonts w:ascii="宋体" w:eastAsia="宋体" w:hAnsi="宋体" w:hint="eastAsia"/>
          <w:bCs/>
          <w:sz w:val="24"/>
          <w:szCs w:val="24"/>
        </w:rPr>
        <w:t>简单的手绘或者P</w:t>
      </w:r>
      <w:r>
        <w:rPr>
          <w:rFonts w:ascii="宋体" w:eastAsia="宋体" w:hAnsi="宋体"/>
          <w:bCs/>
          <w:sz w:val="24"/>
          <w:szCs w:val="24"/>
        </w:rPr>
        <w:t>S</w:t>
      </w:r>
      <w:r>
        <w:rPr>
          <w:rFonts w:ascii="宋体" w:eastAsia="宋体" w:hAnsi="宋体" w:hint="eastAsia"/>
          <w:bCs/>
          <w:sz w:val="24"/>
          <w:szCs w:val="24"/>
        </w:rPr>
        <w:t>等。不能与时俱进。</w:t>
      </w:r>
    </w:p>
    <w:p w14:paraId="038EC4C5"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（4）政治</w:t>
      </w:r>
    </w:p>
    <w:p w14:paraId="171F6B8C"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cs="Arial" w:hint="eastAsia"/>
          <w:bCs/>
          <w:color w:val="191919"/>
          <w:sz w:val="24"/>
          <w:szCs w:val="24"/>
          <w:shd w:val="clear" w:color="auto" w:fill="F9F9F9"/>
        </w:rPr>
        <w:t>国家方针：</w:t>
      </w:r>
      <w:r w:rsidRPr="0036437D">
        <w:rPr>
          <w:rFonts w:ascii="宋体" w:eastAsia="宋体" w:hAnsi="宋体" w:cs="Arial"/>
          <w:bCs/>
          <w:color w:val="191919"/>
          <w:sz w:val="24"/>
          <w:szCs w:val="24"/>
          <w:shd w:val="clear" w:color="auto" w:fill="F9F9F9"/>
        </w:rPr>
        <w:t>习近平总书记在中央政治局第十二次集体学习时强调，要</w:t>
      </w:r>
      <w:r w:rsidRPr="0036437D">
        <w:rPr>
          <w:rStyle w:val="ab"/>
          <w:rFonts w:ascii="宋体" w:eastAsia="宋体" w:hAnsi="宋体"/>
          <w:color w:val="191919"/>
          <w:sz w:val="24"/>
          <w:szCs w:val="24"/>
          <w:bdr w:val="none" w:sz="0" w:space="0" w:color="auto" w:frame="1"/>
        </w:rPr>
        <w:t>“系统梳理传统文化资源，让收藏在博物馆里的文物、陈列在广阔大地上的遗产、书写在古籍里的文字都活起来”。</w:t>
      </w:r>
      <w:r w:rsidRPr="0036437D">
        <w:rPr>
          <w:rFonts w:ascii="宋体" w:eastAsia="宋体" w:hAnsi="宋体" w:cs="Arial"/>
          <w:bCs/>
          <w:color w:val="191919"/>
          <w:sz w:val="24"/>
          <w:szCs w:val="24"/>
          <w:shd w:val="clear" w:color="auto" w:fill="F9F9F9"/>
        </w:rPr>
        <w:t>经历了几千年历史的沉淀，传统文物深深地凝结了华夏文明的内涵，是最珍贵的民族财富，也是我国重要的文化资源。创新文物活</w:t>
      </w:r>
      <w:r w:rsidRPr="0036437D">
        <w:rPr>
          <w:rFonts w:ascii="宋体" w:eastAsia="宋体" w:hAnsi="宋体" w:cs="Arial"/>
          <w:bCs/>
          <w:color w:val="191919"/>
          <w:sz w:val="24"/>
          <w:szCs w:val="24"/>
          <w:shd w:val="clear" w:color="auto" w:fill="F9F9F9"/>
        </w:rPr>
        <w:lastRenderedPageBreak/>
        <w:t>化，实现文物资源产业化运作，不仅是坚定文化自信，建设文化强国的应有之义，也关系到传统文化助力供给侧结构性改革。</w:t>
      </w:r>
      <w:r w:rsidRPr="0036437D">
        <w:rPr>
          <w:rFonts w:ascii="宋体" w:eastAsia="宋体" w:hAnsi="宋体" w:cs="Arial" w:hint="eastAsia"/>
          <w:bCs/>
          <w:color w:val="191919"/>
          <w:sz w:val="24"/>
          <w:szCs w:val="24"/>
          <w:shd w:val="clear" w:color="auto" w:fill="F9F9F9"/>
        </w:rPr>
        <w:t>少数民族的文化是其中很重要的一环。</w:t>
      </w:r>
    </w:p>
    <w:p w14:paraId="2B6D9342" w14:textId="77777777" w:rsidR="00931194" w:rsidRPr="0036437D" w:rsidRDefault="00931194" w:rsidP="0036437D">
      <w:pPr>
        <w:pStyle w:val="ac"/>
        <w:spacing w:before="0" w:beforeAutospacing="0" w:after="0" w:afterAutospacing="0" w:line="360" w:lineRule="auto"/>
        <w:ind w:firstLine="420"/>
        <w:jc w:val="both"/>
        <w:rPr>
          <w:bCs/>
        </w:rPr>
      </w:pPr>
      <w:r w:rsidRPr="0036437D">
        <w:rPr>
          <w:rFonts w:hint="eastAsia"/>
          <w:bCs/>
        </w:rPr>
        <w:t>各省市的政策：</w:t>
      </w:r>
      <w:r w:rsidRPr="0036437D">
        <w:rPr>
          <w:rFonts w:cs="Arial"/>
          <w:bCs/>
          <w:color w:val="191919"/>
          <w:shd w:val="clear" w:color="auto" w:fill="F9F9F9"/>
        </w:rPr>
        <w:t>北京市文化局牵头会同相关部门制定了</w:t>
      </w:r>
      <w:r w:rsidRPr="0036437D">
        <w:rPr>
          <w:rStyle w:val="ab"/>
          <w:color w:val="191919"/>
          <w:bdr w:val="none" w:sz="0" w:space="0" w:color="auto" w:frame="1"/>
        </w:rPr>
        <w:t>《关于推动北京市文化文物单位文化创意产品开发试点工作的实施意见》</w:t>
      </w:r>
      <w:r w:rsidRPr="0036437D">
        <w:rPr>
          <w:rFonts w:cs="Arial"/>
          <w:bCs/>
          <w:color w:val="191919"/>
          <w:shd w:val="clear" w:color="auto" w:fill="F9F9F9"/>
        </w:rPr>
        <w:t>，指导和推动文化文物单位开展文化创意产品开发试点工作。</w:t>
      </w:r>
      <w:r w:rsidRPr="0036437D">
        <w:rPr>
          <w:rStyle w:val="ab"/>
          <w:color w:val="191919"/>
          <w:bdr w:val="none" w:sz="0" w:space="0" w:color="auto" w:frame="1"/>
        </w:rPr>
        <w:t>天津市</w:t>
      </w:r>
      <w:r w:rsidRPr="0036437D">
        <w:rPr>
          <w:bCs/>
          <w:color w:val="191919"/>
        </w:rPr>
        <w:t>文化广播影视局制定了</w:t>
      </w:r>
      <w:r w:rsidRPr="0036437D">
        <w:rPr>
          <w:rStyle w:val="ab"/>
          <w:color w:val="191919"/>
          <w:bdr w:val="none" w:sz="0" w:space="0" w:color="auto" w:frame="1"/>
        </w:rPr>
        <w:t>《关于推动文化文物单位文化创意产品开发的实施意见》</w:t>
      </w:r>
      <w:r w:rsidRPr="0036437D">
        <w:rPr>
          <w:rStyle w:val="ab"/>
          <w:rFonts w:hint="eastAsia"/>
          <w:color w:val="191919"/>
          <w:bdr w:val="none" w:sz="0" w:space="0" w:color="auto" w:frame="1"/>
        </w:rPr>
        <w:t>，</w:t>
      </w:r>
      <w:r w:rsidRPr="0036437D">
        <w:rPr>
          <w:bCs/>
          <w:color w:val="191919"/>
        </w:rPr>
        <w:t>以全市各级各类文化文物单位为政策实施对象，旨在</w:t>
      </w:r>
      <w:r w:rsidRPr="0036437D">
        <w:rPr>
          <w:rStyle w:val="ab"/>
          <w:color w:val="191919"/>
          <w:bdr w:val="none" w:sz="0" w:space="0" w:color="auto" w:frame="1"/>
        </w:rPr>
        <w:t>充分调动文化文物单位积极性、加强文化资源梳理与共享、提升文化创意产品开发水平、建设文化创意产品营销体系。</w:t>
      </w:r>
      <w:r w:rsidRPr="0036437D">
        <w:rPr>
          <w:bCs/>
          <w:color w:val="191919"/>
        </w:rPr>
        <w:t>以期到 2020 年，力争在全市文化创意产品开发领域培育一批市场主体、集聚一批专业人才、塑造一批独具天津特色的品牌产品，建成形式多样、特色鲜明、富有创意、竞争力强的文化创意产品开发体系和营销体系。</w:t>
      </w:r>
      <w:r w:rsidRPr="0036437D">
        <w:rPr>
          <w:rStyle w:val="ab"/>
          <w:color w:val="191919"/>
          <w:bdr w:val="none" w:sz="0" w:space="0" w:color="auto" w:frame="1"/>
        </w:rPr>
        <w:t>广西壮族自治区</w:t>
      </w:r>
      <w:r w:rsidRPr="0036437D">
        <w:rPr>
          <w:bCs/>
          <w:color w:val="191919"/>
        </w:rPr>
        <w:t>制定了《</w:t>
      </w:r>
      <w:r w:rsidRPr="0036437D">
        <w:rPr>
          <w:rStyle w:val="ab"/>
          <w:color w:val="191919"/>
          <w:bdr w:val="none" w:sz="0" w:space="0" w:color="auto" w:frame="1"/>
        </w:rPr>
        <w:t>关于推动文化文物单位文化创意产品开发的实施方案》，</w:t>
      </w:r>
      <w:r w:rsidRPr="0036437D">
        <w:rPr>
          <w:bCs/>
          <w:color w:val="191919"/>
        </w:rPr>
        <w:t>提出要</w:t>
      </w:r>
      <w:r w:rsidRPr="0036437D">
        <w:rPr>
          <w:rStyle w:val="ab"/>
          <w:color w:val="191919"/>
          <w:bdr w:val="none" w:sz="0" w:space="0" w:color="auto" w:frame="1"/>
        </w:rPr>
        <w:t>“加强文化创意品牌建设和保护”，</w:t>
      </w:r>
      <w:r w:rsidRPr="0036437D">
        <w:rPr>
          <w:bCs/>
          <w:color w:val="191919"/>
        </w:rPr>
        <w:t>展示“美丽南方、创意广西”的内涵形象；</w:t>
      </w:r>
      <w:r w:rsidRPr="0036437D">
        <w:rPr>
          <w:rStyle w:val="ab"/>
          <w:color w:val="191919"/>
          <w:bdr w:val="none" w:sz="0" w:space="0" w:color="auto" w:frame="1"/>
        </w:rPr>
        <w:t>“促进文化创意产品开发的跨界融合”,</w:t>
      </w:r>
      <w:r w:rsidRPr="0036437D">
        <w:rPr>
          <w:bCs/>
          <w:color w:val="191919"/>
        </w:rPr>
        <w:t>让创意进入市场，让企业找准商机，让艺术走进生活。</w:t>
      </w:r>
      <w:r w:rsidRPr="0036437D">
        <w:rPr>
          <w:rFonts w:hint="eastAsia"/>
          <w:bCs/>
          <w:color w:val="191919"/>
        </w:rPr>
        <w:t>甘肃省</w:t>
      </w:r>
      <w:r w:rsidRPr="0036437D">
        <w:rPr>
          <w:bCs/>
          <w:color w:val="191919"/>
        </w:rPr>
        <w:t>则制定了</w:t>
      </w:r>
      <w:r w:rsidRPr="0036437D">
        <w:rPr>
          <w:rStyle w:val="ab"/>
          <w:color w:val="191919"/>
          <w:bdr w:val="none" w:sz="0" w:space="0" w:color="auto" w:frame="1"/>
        </w:rPr>
        <w:t>《甘肃省文化厅等部门关于推动文化文物单位文化创意产品开发实施意见 》，</w:t>
      </w:r>
      <w:r w:rsidRPr="0036437D">
        <w:rPr>
          <w:bCs/>
          <w:color w:val="191919"/>
        </w:rPr>
        <w:t>通过试点、推广、全面发展三个实施阶段，规定和规范了下一步的工作当中如何</w:t>
      </w:r>
      <w:r w:rsidRPr="0036437D">
        <w:rPr>
          <w:rStyle w:val="ab"/>
          <w:color w:val="191919"/>
          <w:bdr w:val="none" w:sz="0" w:space="0" w:color="auto" w:frame="1"/>
        </w:rPr>
        <w:t>实现文化文物单位的优质传统文化资源向市场转化。</w:t>
      </w:r>
    </w:p>
    <w:p w14:paraId="25B703B3"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（5）文化</w:t>
      </w:r>
    </w:p>
    <w:p w14:paraId="7915B0C2" w14:textId="77777777" w:rsidR="00931194" w:rsidRPr="0036437D" w:rsidRDefault="00931194" w:rsidP="0036437D">
      <w:pPr>
        <w:spacing w:line="360" w:lineRule="auto"/>
        <w:ind w:firstLine="420"/>
        <w:rPr>
          <w:rFonts w:ascii="宋体" w:eastAsia="宋体" w:hAnsi="宋体"/>
          <w:bCs/>
          <w:sz w:val="24"/>
          <w:szCs w:val="24"/>
        </w:rPr>
      </w:pPr>
      <w:r w:rsidRPr="0036437D">
        <w:rPr>
          <w:rFonts w:ascii="宋体" w:eastAsia="宋体" w:hAnsi="宋体" w:hint="eastAsia"/>
          <w:bCs/>
          <w:sz w:val="24"/>
          <w:szCs w:val="24"/>
        </w:rPr>
        <w:t>在中国文化这个伟大</w:t>
      </w:r>
      <w:r w:rsidRPr="0036437D">
        <w:rPr>
          <w:rFonts w:ascii="宋体" w:eastAsia="宋体" w:hAnsi="宋体"/>
          <w:bCs/>
          <w:sz w:val="24"/>
          <w:szCs w:val="24"/>
        </w:rPr>
        <w:t>的文化共同体中，少数民族文化是其中不可或缺的重要组成部分。我国少数民族绝大部分分布在西部，地域十分广阔，约占全国总面积的63．8％，南北跨度大，许多少数民族历史悠久，传统文化内容丰富，风格独特，形态各异</w:t>
      </w:r>
      <w:r w:rsidRPr="0036437D">
        <w:rPr>
          <w:rFonts w:ascii="宋体" w:eastAsia="宋体" w:hAnsi="宋体" w:hint="eastAsia"/>
          <w:bCs/>
          <w:sz w:val="24"/>
          <w:szCs w:val="24"/>
        </w:rPr>
        <w:t>。</w:t>
      </w:r>
      <w:r w:rsidRPr="0036437D">
        <w:rPr>
          <w:rFonts w:ascii="宋体" w:eastAsia="宋体" w:hAnsi="宋体"/>
          <w:bCs/>
          <w:sz w:val="24"/>
          <w:szCs w:val="24"/>
        </w:rPr>
        <w:t>由于特殊的自然环境和社会经济发展的原因，各民族在长期相 对</w:t>
      </w:r>
      <w:r w:rsidRPr="0036437D">
        <w:rPr>
          <w:rFonts w:ascii="宋体" w:eastAsia="宋体" w:hAnsi="宋体" w:hint="eastAsia"/>
          <w:bCs/>
          <w:sz w:val="24"/>
          <w:szCs w:val="24"/>
        </w:rPr>
        <w:t>封</w:t>
      </w:r>
      <w:r w:rsidRPr="0036437D">
        <w:rPr>
          <w:rFonts w:ascii="宋体" w:eastAsia="宋体" w:hAnsi="宋体"/>
          <w:bCs/>
          <w:sz w:val="24"/>
          <w:szCs w:val="24"/>
        </w:rPr>
        <w:t>闭的环境里，比较完整地保留了自身的民族文化和民族风情，形成了各具特色的文化区域。不论是传统物质文化(如文物古迹</w:t>
      </w:r>
      <w:r w:rsidRPr="0036437D">
        <w:rPr>
          <w:rFonts w:ascii="宋体" w:eastAsia="宋体" w:hAnsi="宋体" w:hint="eastAsia"/>
          <w:bCs/>
          <w:sz w:val="24"/>
          <w:szCs w:val="24"/>
        </w:rPr>
        <w:t>、</w:t>
      </w:r>
      <w:r w:rsidRPr="0036437D">
        <w:rPr>
          <w:rFonts w:ascii="宋体" w:eastAsia="宋体" w:hAnsi="宋体"/>
          <w:bCs/>
          <w:sz w:val="24"/>
          <w:szCs w:val="24"/>
        </w:rPr>
        <w:t>传统服饰、建筑、工艺品等)还是传统精神文化(如神话史诗、传说故事、歌舞艺术、传统生产生活方式等)，都是传统文化资源最重要的不可替代的资本。这笔宝贵的文化资源</w:t>
      </w:r>
      <w:r w:rsidRPr="0036437D">
        <w:rPr>
          <w:rFonts w:ascii="宋体" w:eastAsia="宋体" w:hAnsi="宋体" w:hint="eastAsia"/>
          <w:bCs/>
          <w:sz w:val="24"/>
          <w:szCs w:val="24"/>
        </w:rPr>
        <w:t>，</w:t>
      </w:r>
      <w:r w:rsidRPr="0036437D">
        <w:rPr>
          <w:rFonts w:ascii="宋体" w:eastAsia="宋体" w:hAnsi="宋体"/>
          <w:bCs/>
          <w:sz w:val="24"/>
          <w:szCs w:val="24"/>
        </w:rPr>
        <w:t>是民族地区得天独厚的优势条件，对于尚处于起步阶段的民族地区文化</w:t>
      </w:r>
      <w:r w:rsidRPr="0036437D">
        <w:rPr>
          <w:rFonts w:ascii="宋体" w:eastAsia="宋体" w:hAnsi="宋体" w:hint="eastAsia"/>
          <w:bCs/>
          <w:sz w:val="24"/>
          <w:szCs w:val="24"/>
        </w:rPr>
        <w:t>产业来说，</w:t>
      </w:r>
      <w:r w:rsidRPr="0036437D">
        <w:rPr>
          <w:rFonts w:ascii="宋体" w:eastAsia="宋体" w:hAnsi="宋体"/>
          <w:bCs/>
          <w:sz w:val="24"/>
          <w:szCs w:val="24"/>
        </w:rPr>
        <w:t>启动并整合、包装这些文化资源，就有可能形成具有地方特色的文化产业，并在激烈的市场竞争中占有可观的优势</w:t>
      </w:r>
      <w:r w:rsidRPr="0036437D">
        <w:rPr>
          <w:rFonts w:ascii="宋体" w:eastAsia="宋体" w:hAnsi="宋体" w:hint="eastAsia"/>
          <w:bCs/>
          <w:sz w:val="24"/>
          <w:szCs w:val="24"/>
        </w:rPr>
        <w:t>。</w:t>
      </w:r>
    </w:p>
    <w:p w14:paraId="502AEE4C" w14:textId="77777777" w:rsidR="007A2F04" w:rsidRPr="0036437D" w:rsidRDefault="007A2F04" w:rsidP="0036437D">
      <w:pPr>
        <w:spacing w:line="360" w:lineRule="auto"/>
        <w:ind w:firstLine="420"/>
        <w:rPr>
          <w:rFonts w:ascii="宋体" w:eastAsia="宋体" w:hAnsi="宋体"/>
          <w:b/>
          <w:sz w:val="24"/>
          <w:szCs w:val="24"/>
        </w:rPr>
      </w:pPr>
    </w:p>
    <w:p w14:paraId="1A04C223" w14:textId="77777777" w:rsidR="004A43DC" w:rsidRPr="0036437D" w:rsidRDefault="00931194" w:rsidP="006E4CCB">
      <w:pPr>
        <w:spacing w:line="360" w:lineRule="auto"/>
        <w:ind w:leftChars="-67" w:left="-1" w:hangingChars="58" w:hanging="140"/>
        <w:rPr>
          <w:rFonts w:ascii="宋体" w:eastAsia="宋体" w:hAnsi="宋体"/>
          <w:b/>
          <w:sz w:val="24"/>
          <w:szCs w:val="24"/>
        </w:rPr>
      </w:pPr>
      <w:r w:rsidRPr="0036437D">
        <w:rPr>
          <w:rFonts w:ascii="宋体" w:eastAsia="宋体" w:hAnsi="宋体" w:hint="eastAsia"/>
          <w:b/>
          <w:sz w:val="24"/>
          <w:szCs w:val="24"/>
        </w:rPr>
        <w:t xml:space="preserve"> </w:t>
      </w:r>
      <w:r w:rsidR="004A43DC" w:rsidRPr="0036437D">
        <w:rPr>
          <w:rFonts w:ascii="宋体" w:eastAsia="宋体" w:hAnsi="宋体" w:hint="eastAsia"/>
          <w:b/>
          <w:sz w:val="24"/>
          <w:szCs w:val="24"/>
        </w:rPr>
        <w:t>3.2.2市场微观环境分析</w:t>
      </w:r>
    </w:p>
    <w:p w14:paraId="43987B1A" w14:textId="77777777" w:rsidR="004A43DC" w:rsidRPr="00281FFC" w:rsidRDefault="004A43DC" w:rsidP="004A43DC">
      <w:pPr>
        <w:spacing w:line="360" w:lineRule="auto"/>
        <w:rPr>
          <w:rFonts w:ascii="宋体" w:eastAsia="宋体" w:hAnsi="宋体"/>
          <w:bCs/>
          <w:sz w:val="24"/>
          <w:szCs w:val="24"/>
        </w:rPr>
      </w:pPr>
      <w:r w:rsidRPr="0036437D">
        <w:rPr>
          <w:rFonts w:ascii="宋体" w:eastAsia="宋体" w:hAnsi="宋体"/>
          <w:bCs/>
          <w:color w:val="FF0000"/>
          <w:sz w:val="24"/>
          <w:szCs w:val="24"/>
        </w:rPr>
        <w:tab/>
      </w:r>
      <w:r w:rsidRPr="00281FFC">
        <w:rPr>
          <w:rFonts w:ascii="宋体" w:eastAsia="宋体" w:hAnsi="宋体" w:hint="eastAsia"/>
          <w:bCs/>
          <w:sz w:val="24"/>
          <w:szCs w:val="24"/>
        </w:rPr>
        <w:t>（1）企业</w:t>
      </w:r>
    </w:p>
    <w:p w14:paraId="4BB76BBD" w14:textId="77777777" w:rsidR="004A43DC" w:rsidRPr="00281FFC" w:rsidRDefault="004A43DC" w:rsidP="004A43DC">
      <w:pPr>
        <w:spacing w:line="360" w:lineRule="auto"/>
        <w:rPr>
          <w:rFonts w:ascii="宋体" w:eastAsia="宋体" w:hAnsi="宋体"/>
          <w:bCs/>
          <w:sz w:val="24"/>
          <w:szCs w:val="24"/>
        </w:rPr>
      </w:pPr>
      <w:r w:rsidRPr="00281FFC">
        <w:rPr>
          <w:rFonts w:ascii="宋体" w:eastAsia="宋体" w:hAnsi="宋体"/>
          <w:bCs/>
          <w:sz w:val="24"/>
          <w:szCs w:val="24"/>
        </w:rPr>
        <w:tab/>
      </w:r>
      <w:r w:rsidRPr="00281FFC">
        <w:rPr>
          <w:rFonts w:ascii="宋体" w:eastAsia="宋体" w:hAnsi="宋体" w:hint="eastAsia"/>
          <w:bCs/>
          <w:sz w:val="24"/>
          <w:szCs w:val="24"/>
        </w:rPr>
        <w:t>公司的使命是把少数民族的文化传播到广大的人民的现实生活中去，使其产生新的活力。</w:t>
      </w:r>
    </w:p>
    <w:p w14:paraId="56ACFC96" w14:textId="77777777" w:rsidR="004A43DC" w:rsidRPr="00281FFC" w:rsidRDefault="004A43DC" w:rsidP="004A43DC">
      <w:pPr>
        <w:spacing w:line="360" w:lineRule="auto"/>
        <w:rPr>
          <w:rFonts w:ascii="宋体" w:eastAsia="宋体" w:hAnsi="宋体"/>
          <w:bCs/>
          <w:sz w:val="24"/>
          <w:szCs w:val="24"/>
        </w:rPr>
      </w:pPr>
      <w:r w:rsidRPr="00281FFC">
        <w:rPr>
          <w:rFonts w:ascii="宋体" w:eastAsia="宋体" w:hAnsi="宋体"/>
          <w:bCs/>
          <w:sz w:val="24"/>
          <w:szCs w:val="24"/>
        </w:rPr>
        <w:tab/>
      </w:r>
      <w:r w:rsidRPr="00281FFC">
        <w:rPr>
          <w:rFonts w:ascii="宋体" w:eastAsia="宋体" w:hAnsi="宋体" w:hint="eastAsia"/>
          <w:bCs/>
          <w:sz w:val="24"/>
          <w:szCs w:val="24"/>
        </w:rPr>
        <w:t>公司的目标是让使用过我们平台的人，都对少数民族文化浅显地了解到一些甚至产生浓厚兴趣以深入学习。</w:t>
      </w:r>
    </w:p>
    <w:p w14:paraId="4562F8E8" w14:textId="77777777" w:rsidR="004A43DC" w:rsidRPr="00281FFC" w:rsidRDefault="004A43DC" w:rsidP="004A43DC">
      <w:pPr>
        <w:spacing w:line="360" w:lineRule="auto"/>
        <w:rPr>
          <w:rFonts w:ascii="宋体" w:eastAsia="宋体" w:hAnsi="宋体"/>
          <w:bCs/>
          <w:sz w:val="24"/>
          <w:szCs w:val="24"/>
        </w:rPr>
      </w:pPr>
      <w:r w:rsidRPr="00281FFC">
        <w:rPr>
          <w:rFonts w:ascii="宋体" w:eastAsia="宋体" w:hAnsi="宋体"/>
          <w:bCs/>
          <w:sz w:val="24"/>
          <w:szCs w:val="24"/>
        </w:rPr>
        <w:tab/>
      </w:r>
      <w:r w:rsidRPr="00281FFC">
        <w:rPr>
          <w:rFonts w:ascii="宋体" w:eastAsia="宋体" w:hAnsi="宋体" w:hint="eastAsia"/>
          <w:bCs/>
          <w:sz w:val="24"/>
          <w:szCs w:val="24"/>
        </w:rPr>
        <w:t>公司的总体战略是用独特、入流的时尚文创产品来吸引大众的眼球，把少数民族文化传播出去。</w:t>
      </w:r>
    </w:p>
    <w:p w14:paraId="00F3C423" w14:textId="77777777" w:rsidR="004A43DC" w:rsidRPr="00281FFC" w:rsidRDefault="004A43DC" w:rsidP="004A43DC">
      <w:pPr>
        <w:spacing w:line="360" w:lineRule="auto"/>
        <w:rPr>
          <w:rFonts w:ascii="宋体" w:eastAsia="宋体" w:hAnsi="宋体"/>
          <w:bCs/>
          <w:sz w:val="24"/>
          <w:szCs w:val="24"/>
        </w:rPr>
      </w:pPr>
      <w:r w:rsidRPr="00281FFC">
        <w:rPr>
          <w:rFonts w:ascii="宋体" w:eastAsia="宋体" w:hAnsi="宋体"/>
          <w:bCs/>
          <w:sz w:val="24"/>
          <w:szCs w:val="24"/>
        </w:rPr>
        <w:tab/>
      </w:r>
      <w:r w:rsidRPr="00281FFC">
        <w:rPr>
          <w:rFonts w:ascii="宋体" w:eastAsia="宋体" w:hAnsi="宋体" w:hint="eastAsia"/>
          <w:bCs/>
          <w:sz w:val="24"/>
          <w:szCs w:val="24"/>
        </w:rPr>
        <w:t>（2）供应商</w:t>
      </w:r>
      <w:r>
        <w:rPr>
          <w:rFonts w:ascii="宋体" w:eastAsia="宋体" w:hAnsi="宋体" w:hint="eastAsia"/>
          <w:bCs/>
          <w:sz w:val="24"/>
          <w:szCs w:val="24"/>
        </w:rPr>
        <w:t>【】</w:t>
      </w:r>
    </w:p>
    <w:p w14:paraId="22B81CC0" w14:textId="77777777" w:rsidR="004A43DC" w:rsidRPr="0036437D" w:rsidRDefault="004A43DC" w:rsidP="004A43DC">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我们的供应商</w:t>
      </w:r>
      <w:r>
        <w:rPr>
          <w:rFonts w:ascii="宋体" w:eastAsia="宋体" w:hAnsi="宋体" w:hint="eastAsia"/>
          <w:bCs/>
          <w:sz w:val="24"/>
          <w:szCs w:val="24"/>
        </w:rPr>
        <w:t>接受我们的设计方案，针对具体的产品，做出来后，我们在淘宝上销售。</w:t>
      </w:r>
    </w:p>
    <w:p w14:paraId="0C33C7C6" w14:textId="77777777" w:rsidR="00931194" w:rsidRPr="0036437D" w:rsidRDefault="00931194" w:rsidP="004A43DC">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（3）市场营销中介</w:t>
      </w:r>
    </w:p>
    <w:p w14:paraId="3983A3A0"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我们会利用淘宝平台，在我们平台上展示和宣传，在我们自己注册的淘宝店上售卖。或者找到一家文创品牌，与其合作，推出我们的系列，在他们的淘宝店铺售卖。</w:t>
      </w:r>
    </w:p>
    <w:p w14:paraId="0A290529"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（4</w:t>
      </w:r>
      <w:r w:rsidRPr="0036437D">
        <w:rPr>
          <w:rFonts w:ascii="宋体" w:eastAsia="宋体" w:hAnsi="宋体"/>
          <w:bCs/>
          <w:sz w:val="24"/>
          <w:szCs w:val="24"/>
        </w:rPr>
        <w:t>）</w:t>
      </w:r>
      <w:r w:rsidRPr="0036437D">
        <w:rPr>
          <w:rFonts w:ascii="宋体" w:eastAsia="宋体" w:hAnsi="宋体" w:hint="eastAsia"/>
          <w:bCs/>
          <w:sz w:val="24"/>
          <w:szCs w:val="24"/>
        </w:rPr>
        <w:t>传播文化的同路人</w:t>
      </w:r>
    </w:p>
    <w:p w14:paraId="62B7B163" w14:textId="77777777" w:rsidR="00931194" w:rsidRPr="0036437D" w:rsidRDefault="00931194" w:rsidP="0036437D">
      <w:pPr>
        <w:spacing w:line="360" w:lineRule="auto"/>
        <w:rPr>
          <w:rFonts w:ascii="宋体" w:eastAsia="宋体" w:hAnsi="宋体" w:cs="Arial"/>
          <w:color w:val="333333"/>
          <w:sz w:val="24"/>
          <w:szCs w:val="24"/>
          <w:shd w:val="clear" w:color="auto" w:fill="FFFFFF"/>
        </w:rPr>
      </w:pPr>
      <w:r w:rsidRPr="0036437D">
        <w:rPr>
          <w:rFonts w:ascii="宋体" w:eastAsia="宋体" w:hAnsi="宋体"/>
          <w:sz w:val="24"/>
          <w:szCs w:val="24"/>
        </w:rPr>
        <w:tab/>
      </w:r>
      <w:r w:rsidRPr="0036437D">
        <w:rPr>
          <w:rFonts w:ascii="宋体" w:eastAsia="宋体" w:hAnsi="宋体" w:hint="eastAsia"/>
          <w:sz w:val="24"/>
          <w:szCs w:val="24"/>
        </w:rPr>
        <w:t>目前市场占上最大份额的产品就是</w:t>
      </w:r>
      <w:r w:rsidRPr="0036437D">
        <w:rPr>
          <w:rFonts w:ascii="宋体" w:eastAsia="宋体" w:hAnsi="宋体" w:hint="eastAsia"/>
          <w:color w:val="333333"/>
          <w:sz w:val="24"/>
          <w:szCs w:val="24"/>
          <w:shd w:val="clear" w:color="auto" w:fill="FFFFFF"/>
        </w:rPr>
        <w:t>北京故宫的文创：</w:t>
      </w:r>
      <w:r w:rsidRPr="0036437D">
        <w:rPr>
          <w:rFonts w:ascii="宋体" w:eastAsia="宋体" w:hAnsi="宋体" w:cs="Arial"/>
          <w:color w:val="333333"/>
          <w:sz w:val="24"/>
          <w:szCs w:val="24"/>
          <w:shd w:val="clear" w:color="auto" w:fill="FFFFFF"/>
        </w:rPr>
        <w:t>截至2018年12月底，故宫文创产品达11936种</w:t>
      </w:r>
      <w:r w:rsidRPr="0036437D">
        <w:rPr>
          <w:rFonts w:ascii="宋体" w:eastAsia="宋体" w:hAnsi="宋体" w:cs="Arial" w:hint="eastAsia"/>
          <w:color w:val="333333"/>
          <w:sz w:val="24"/>
          <w:szCs w:val="24"/>
          <w:shd w:val="clear" w:color="auto" w:fill="FFFFFF"/>
        </w:rPr>
        <w:t>。渐渐由古板，无趣的产品，发展到萌趣的Q版卡通人物形象、精美独特的口红。故宫的大众关注度越来越高，更多的人有兴趣去了解更多关于故宫的文化，达到了其宣传故宫文化的根本性目的。销量和利润只是一部分，达到他们的初衷，才能说明其文创产品是非常成功的。</w:t>
      </w:r>
    </w:p>
    <w:p w14:paraId="3C1D0559" w14:textId="77777777" w:rsidR="00931194" w:rsidRPr="0036437D" w:rsidRDefault="00931194" w:rsidP="0036437D">
      <w:pPr>
        <w:spacing w:line="360" w:lineRule="auto"/>
        <w:ind w:firstLine="420"/>
        <w:rPr>
          <w:rFonts w:ascii="宋体" w:eastAsia="宋体" w:hAnsi="宋体"/>
          <w:sz w:val="24"/>
          <w:szCs w:val="24"/>
        </w:rPr>
      </w:pPr>
      <w:r w:rsidRPr="0036437D">
        <w:rPr>
          <w:rFonts w:ascii="宋体" w:eastAsia="宋体" w:hAnsi="宋体" w:hint="eastAsia"/>
          <w:color w:val="333333"/>
          <w:sz w:val="24"/>
          <w:szCs w:val="24"/>
          <w:shd w:val="clear" w:color="auto" w:fill="FFFFFF"/>
        </w:rPr>
        <w:t>除北京故宫的文创企业外还有重庆的非礼文创，洛可可、小鸿科技、LDD、吞象文创等。</w:t>
      </w:r>
    </w:p>
    <w:p w14:paraId="4062EDC4" w14:textId="77777777" w:rsidR="00931194" w:rsidRPr="0036437D" w:rsidRDefault="00931194" w:rsidP="0036437D">
      <w:pPr>
        <w:spacing w:line="360" w:lineRule="auto"/>
        <w:rPr>
          <w:rFonts w:ascii="宋体" w:eastAsia="宋体" w:hAnsi="宋体"/>
          <w:bCs/>
          <w:sz w:val="24"/>
          <w:szCs w:val="24"/>
        </w:rPr>
      </w:pPr>
      <w:r w:rsidRPr="0036437D">
        <w:rPr>
          <w:rFonts w:ascii="宋体" w:eastAsia="宋体" w:hAnsi="宋体"/>
          <w:bCs/>
          <w:sz w:val="24"/>
          <w:szCs w:val="24"/>
        </w:rPr>
        <w:tab/>
      </w:r>
      <w:r w:rsidRPr="0036437D">
        <w:rPr>
          <w:rFonts w:ascii="宋体" w:eastAsia="宋体" w:hAnsi="宋体" w:hint="eastAsia"/>
          <w:bCs/>
          <w:sz w:val="24"/>
          <w:szCs w:val="24"/>
        </w:rPr>
        <w:t>（5）顾客</w:t>
      </w:r>
    </w:p>
    <w:p w14:paraId="2E484827" w14:textId="77777777" w:rsidR="00931194" w:rsidRPr="0036437D" w:rsidRDefault="00931194" w:rsidP="0036437D">
      <w:pPr>
        <w:spacing w:line="360" w:lineRule="auto"/>
        <w:ind w:firstLineChars="200" w:firstLine="480"/>
        <w:rPr>
          <w:rFonts w:ascii="宋体" w:eastAsia="宋体" w:hAnsi="宋体"/>
          <w:bCs/>
          <w:sz w:val="24"/>
          <w:szCs w:val="24"/>
        </w:rPr>
      </w:pPr>
      <w:r w:rsidRPr="0036437D">
        <w:rPr>
          <w:rFonts w:ascii="宋体" w:eastAsia="宋体" w:hAnsi="宋体" w:hint="eastAsia"/>
          <w:bCs/>
          <w:sz w:val="24"/>
          <w:szCs w:val="24"/>
        </w:rPr>
        <w:t>按照目前公众对故宫文创产品的热度来看，大众是很喜欢这样的展示文化、提高我们的文化自信的同时，又十分贴近生活的产品，文创产品做好了可以非常符合顾客们的心理需求。</w:t>
      </w:r>
    </w:p>
    <w:p w14:paraId="2604D2BE" w14:textId="77777777" w:rsidR="00903F55" w:rsidRPr="0036437D" w:rsidRDefault="00903F55" w:rsidP="0036437D">
      <w:pPr>
        <w:spacing w:line="360" w:lineRule="auto"/>
        <w:ind w:firstLineChars="200" w:firstLine="480"/>
        <w:rPr>
          <w:rFonts w:ascii="宋体" w:eastAsia="宋体" w:hAnsi="宋体"/>
          <w:bCs/>
          <w:sz w:val="24"/>
          <w:szCs w:val="24"/>
        </w:rPr>
      </w:pPr>
    </w:p>
    <w:p w14:paraId="22157CF2" w14:textId="77777777" w:rsidR="00903F55" w:rsidRPr="004A43DC" w:rsidRDefault="00FF1173" w:rsidP="00FF1173">
      <w:pPr>
        <w:pStyle w:val="4"/>
      </w:pPr>
      <w:r>
        <w:rPr>
          <w:rFonts w:hint="eastAsia"/>
        </w:rPr>
        <w:lastRenderedPageBreak/>
        <w:t xml:space="preserve"> </w:t>
      </w:r>
      <w:bookmarkStart w:id="76" w:name="_Toc24460986"/>
      <w:r w:rsidR="00903F55" w:rsidRPr="004A43DC">
        <w:rPr>
          <w:rFonts w:hint="eastAsia"/>
        </w:rPr>
        <w:t>需求分析</w:t>
      </w:r>
      <w:bookmarkEnd w:id="76"/>
    </w:p>
    <w:p w14:paraId="2D67130D" w14:textId="77777777" w:rsidR="00903F55" w:rsidRDefault="004A43DC" w:rsidP="004A43DC">
      <w:pPr>
        <w:spacing w:line="360" w:lineRule="auto"/>
        <w:ind w:firstLine="420"/>
        <w:rPr>
          <w:rFonts w:ascii="宋体" w:eastAsia="宋体" w:hAnsi="宋体"/>
          <w:bCs/>
          <w:sz w:val="24"/>
          <w:szCs w:val="24"/>
        </w:rPr>
      </w:pPr>
      <w:r w:rsidRPr="00607A3A">
        <w:rPr>
          <w:rFonts w:ascii="宋体" w:eastAsia="宋体" w:hAnsi="宋体" w:hint="eastAsia"/>
          <w:bCs/>
          <w:sz w:val="24"/>
          <w:szCs w:val="24"/>
        </w:rPr>
        <w:t>文创产品的受众面广，开发程度小，市场潜力巨大，经济高速发展，人们慢慢不满足于基本生活，而追求更高的精神需求。</w:t>
      </w:r>
      <w:r>
        <w:rPr>
          <w:rFonts w:ascii="宋体" w:eastAsia="宋体" w:hAnsi="宋体" w:hint="eastAsia"/>
          <w:bCs/>
          <w:sz w:val="24"/>
          <w:szCs w:val="24"/>
        </w:rPr>
        <w:t>根据故宫产品的成功，可以看出，市场是渴望这种新颖又能满足我们的民族认同感的文创产品的，其是稀缺的。</w:t>
      </w:r>
    </w:p>
    <w:p w14:paraId="6652A9F8" w14:textId="77777777" w:rsidR="00FF1173" w:rsidRPr="0036437D" w:rsidRDefault="00FF1173" w:rsidP="004A43DC">
      <w:pPr>
        <w:spacing w:line="360" w:lineRule="auto"/>
        <w:ind w:firstLine="420"/>
        <w:rPr>
          <w:rFonts w:ascii="宋体" w:eastAsia="宋体" w:hAnsi="宋体"/>
          <w:bCs/>
          <w:sz w:val="24"/>
          <w:szCs w:val="24"/>
        </w:rPr>
      </w:pPr>
    </w:p>
    <w:p w14:paraId="0C4F7D8B" w14:textId="77777777" w:rsidR="00931194" w:rsidRPr="0036437D" w:rsidRDefault="00FF1173" w:rsidP="00FF1173">
      <w:pPr>
        <w:pStyle w:val="4"/>
      </w:pPr>
      <w:r>
        <w:rPr>
          <w:rFonts w:hint="eastAsia"/>
        </w:rPr>
        <w:t xml:space="preserve"> </w:t>
      </w:r>
      <w:bookmarkStart w:id="77" w:name="_Toc24460987"/>
      <w:r w:rsidR="00931194" w:rsidRPr="0036437D">
        <w:rPr>
          <w:rFonts w:hint="eastAsia"/>
        </w:rPr>
        <w:t>市场细分及定位</w:t>
      </w:r>
      <w:r w:rsidR="004A43DC">
        <w:rPr>
          <w:rFonts w:hint="eastAsia"/>
        </w:rPr>
        <w:t>【细分标准待议】</w:t>
      </w:r>
      <w:bookmarkEnd w:id="77"/>
    </w:p>
    <w:p w14:paraId="608FE6EE" w14:textId="77777777" w:rsidR="004A43DC" w:rsidRPr="00140EBA" w:rsidRDefault="00931194" w:rsidP="004A43DC">
      <w:pPr>
        <w:spacing w:line="360" w:lineRule="auto"/>
        <w:rPr>
          <w:rFonts w:ascii="宋体" w:eastAsia="宋体" w:hAnsi="宋体"/>
          <w:sz w:val="24"/>
          <w:szCs w:val="24"/>
        </w:rPr>
      </w:pPr>
      <w:r w:rsidRPr="0036437D">
        <w:rPr>
          <w:rFonts w:ascii="宋体" w:eastAsia="宋体" w:hAnsi="宋体"/>
          <w:color w:val="FF0000"/>
          <w:sz w:val="24"/>
          <w:szCs w:val="24"/>
        </w:rPr>
        <w:tab/>
      </w:r>
      <w:r w:rsidR="004A43DC" w:rsidRPr="00140EBA">
        <w:rPr>
          <w:rFonts w:ascii="宋体" w:eastAsia="宋体" w:hAnsi="宋体" w:hint="eastAsia"/>
          <w:sz w:val="24"/>
          <w:szCs w:val="24"/>
        </w:rPr>
        <w:t>我们的目标市场是全体中国国民。细分的时候，分为老年产品，中青年产品，和少儿产品三大类。</w:t>
      </w:r>
    </w:p>
    <w:p w14:paraId="0B9B2376" w14:textId="77777777" w:rsidR="007A2F04" w:rsidRDefault="004A43DC" w:rsidP="004A43DC">
      <w:pPr>
        <w:spacing w:line="360" w:lineRule="auto"/>
        <w:ind w:firstLine="420"/>
        <w:rPr>
          <w:rFonts w:ascii="宋体" w:eastAsia="宋体" w:hAnsi="宋体"/>
          <w:sz w:val="24"/>
          <w:szCs w:val="24"/>
        </w:rPr>
      </w:pPr>
      <w:r w:rsidRPr="00140EBA">
        <w:rPr>
          <w:rFonts w:ascii="宋体" w:eastAsia="宋体" w:hAnsi="宋体" w:hint="eastAsia"/>
          <w:sz w:val="24"/>
          <w:szCs w:val="24"/>
        </w:rPr>
        <w:t>定位：我们希望成为中国第一家传播少数民族文化的公益电商平台。</w:t>
      </w:r>
    </w:p>
    <w:p w14:paraId="59AC2807" w14:textId="77777777" w:rsidR="004A43DC" w:rsidRPr="004A43DC" w:rsidRDefault="004A43DC" w:rsidP="004A43DC">
      <w:pPr>
        <w:spacing w:line="360" w:lineRule="auto"/>
        <w:ind w:firstLine="420"/>
        <w:rPr>
          <w:rFonts w:ascii="宋体" w:eastAsia="宋体" w:hAnsi="宋体"/>
          <w:sz w:val="24"/>
          <w:szCs w:val="24"/>
        </w:rPr>
      </w:pPr>
    </w:p>
    <w:p w14:paraId="3C887D4B" w14:textId="77777777" w:rsidR="007A2F04" w:rsidRPr="0036437D" w:rsidRDefault="00FF1173" w:rsidP="00FF1173">
      <w:pPr>
        <w:pStyle w:val="4"/>
      </w:pPr>
      <w:r>
        <w:rPr>
          <w:rFonts w:hint="eastAsia"/>
        </w:rPr>
        <w:t xml:space="preserve"> </w:t>
      </w:r>
      <w:bookmarkStart w:id="78" w:name="_Toc24460988"/>
      <w:r w:rsidR="007A2F04" w:rsidRPr="0036437D">
        <w:rPr>
          <w:rFonts w:hint="eastAsia"/>
        </w:rPr>
        <w:t>综合分析</w:t>
      </w:r>
      <w:bookmarkEnd w:id="78"/>
    </w:p>
    <w:p w14:paraId="5B3B7D89" w14:textId="77777777" w:rsidR="00931194" w:rsidRDefault="007A2F04" w:rsidP="006E4CCB">
      <w:pPr>
        <w:spacing w:line="360" w:lineRule="auto"/>
        <w:rPr>
          <w:rFonts w:ascii="宋体" w:eastAsia="宋体" w:hAnsi="宋体"/>
          <w:sz w:val="24"/>
          <w:szCs w:val="24"/>
        </w:rPr>
      </w:pPr>
      <w:r w:rsidRPr="0036437D">
        <w:rPr>
          <w:rFonts w:ascii="宋体" w:eastAsia="宋体" w:hAnsi="宋体" w:hint="eastAsia"/>
          <w:b/>
          <w:bCs/>
          <w:sz w:val="24"/>
          <w:szCs w:val="24"/>
        </w:rPr>
        <w:t>3.</w:t>
      </w:r>
      <w:r w:rsidR="00903F55" w:rsidRPr="0036437D">
        <w:rPr>
          <w:rFonts w:ascii="宋体" w:eastAsia="宋体" w:hAnsi="宋体" w:hint="eastAsia"/>
          <w:b/>
          <w:bCs/>
          <w:sz w:val="24"/>
          <w:szCs w:val="24"/>
        </w:rPr>
        <w:t>5</w:t>
      </w:r>
      <w:r w:rsidRPr="0036437D">
        <w:rPr>
          <w:rFonts w:ascii="宋体" w:eastAsia="宋体" w:hAnsi="宋体" w:hint="eastAsia"/>
          <w:b/>
          <w:bCs/>
          <w:sz w:val="24"/>
          <w:szCs w:val="24"/>
        </w:rPr>
        <w:t xml:space="preserve">.1 </w:t>
      </w:r>
      <w:r w:rsidR="00931194" w:rsidRPr="0036437D">
        <w:rPr>
          <w:rFonts w:ascii="宋体" w:eastAsia="宋体" w:hAnsi="宋体" w:hint="eastAsia"/>
          <w:b/>
          <w:bCs/>
          <w:sz w:val="24"/>
          <w:szCs w:val="24"/>
        </w:rPr>
        <w:t>S</w:t>
      </w:r>
      <w:r w:rsidR="00931194" w:rsidRPr="0036437D">
        <w:rPr>
          <w:rFonts w:ascii="宋体" w:eastAsia="宋体" w:hAnsi="宋体"/>
          <w:b/>
          <w:bCs/>
          <w:sz w:val="24"/>
          <w:szCs w:val="24"/>
        </w:rPr>
        <w:t xml:space="preserve">WOT </w:t>
      </w:r>
      <w:r w:rsidRPr="0036437D">
        <w:rPr>
          <w:rFonts w:ascii="宋体" w:eastAsia="宋体" w:hAnsi="宋体" w:hint="eastAsia"/>
          <w:b/>
          <w:bCs/>
          <w:sz w:val="24"/>
          <w:szCs w:val="24"/>
        </w:rPr>
        <w:t>分析</w:t>
      </w:r>
    </w:p>
    <w:p w14:paraId="144BE210" w14:textId="77777777" w:rsidR="004A43DC" w:rsidRPr="0036437D" w:rsidRDefault="004A43DC" w:rsidP="0036437D">
      <w:pPr>
        <w:spacing w:line="360" w:lineRule="auto"/>
        <w:ind w:firstLineChars="100" w:firstLine="240"/>
        <w:rPr>
          <w:rFonts w:ascii="宋体" w:eastAsia="宋体" w:hAnsi="宋体"/>
          <w:sz w:val="24"/>
          <w:szCs w:val="24"/>
        </w:rPr>
      </w:pPr>
    </w:p>
    <w:tbl>
      <w:tblPr>
        <w:tblW w:w="8630" w:type="dxa"/>
        <w:tblLook w:val="04A0" w:firstRow="1" w:lastRow="0" w:firstColumn="1" w:lastColumn="0" w:noHBand="0" w:noVBand="1"/>
      </w:tblPr>
      <w:tblGrid>
        <w:gridCol w:w="4248"/>
        <w:gridCol w:w="4382"/>
      </w:tblGrid>
      <w:tr w:rsidR="004A43DC" w:rsidRPr="00DB776F" w14:paraId="48D4201D" w14:textId="77777777" w:rsidTr="006E4CCB">
        <w:trPr>
          <w:trHeight w:val="4425"/>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C4BDD" w14:textId="77777777" w:rsidR="004A43DC" w:rsidRPr="00DB776F" w:rsidRDefault="004A43DC" w:rsidP="00E63862">
            <w:pPr>
              <w:widowControl/>
              <w:rPr>
                <w:rFonts w:ascii="宋体" w:eastAsia="宋体" w:hAnsi="宋体" w:cs="宋体"/>
                <w:color w:val="000000"/>
                <w:kern w:val="0"/>
                <w:sz w:val="24"/>
                <w:szCs w:val="24"/>
              </w:rPr>
            </w:pPr>
            <w:r w:rsidRPr="004A43DC">
              <w:rPr>
                <w:rFonts w:ascii="宋体" w:eastAsia="宋体" w:hAnsi="宋体" w:cs="宋体" w:hint="eastAsia"/>
                <w:b/>
                <w:bCs/>
                <w:color w:val="000000"/>
                <w:kern w:val="0"/>
                <w:sz w:val="24"/>
                <w:szCs w:val="24"/>
              </w:rPr>
              <w:t>Strength优势</w:t>
            </w:r>
            <w:r w:rsidRPr="00DB776F">
              <w:rPr>
                <w:rFonts w:ascii="宋体" w:eastAsia="宋体" w:hAnsi="宋体" w:cs="宋体" w:hint="eastAsia"/>
                <w:color w:val="000000"/>
                <w:kern w:val="0"/>
                <w:sz w:val="24"/>
                <w:szCs w:val="24"/>
              </w:rPr>
              <w:t>:我们宣传的少数民族文化就是我们最大的竞争优势，以中国国民特有的文化自信，把少数民族优秀的文化以我们大学生独特、入流的时尚创意展现在大众面前。我们的</w:t>
            </w:r>
            <w:r w:rsidRPr="00DB776F">
              <w:rPr>
                <w:rFonts w:ascii="宋体" w:eastAsia="宋体" w:hAnsi="宋体" w:cs="宋体" w:hint="eastAsia"/>
                <w:color w:val="333333"/>
                <w:kern w:val="0"/>
                <w:sz w:val="24"/>
                <w:szCs w:val="24"/>
              </w:rPr>
              <w:t>产品</w:t>
            </w:r>
            <w:r>
              <w:rPr>
                <w:rFonts w:ascii="宋体" w:eastAsia="宋体" w:hAnsi="宋体" w:cs="宋体" w:hint="eastAsia"/>
                <w:color w:val="333333"/>
                <w:kern w:val="0"/>
                <w:sz w:val="24"/>
                <w:szCs w:val="24"/>
              </w:rPr>
              <w:t>是</w:t>
            </w:r>
            <w:r w:rsidRPr="00DB776F">
              <w:rPr>
                <w:rFonts w:ascii="宋体" w:eastAsia="宋体" w:hAnsi="宋体" w:cs="宋体" w:hint="eastAsia"/>
                <w:color w:val="333333"/>
                <w:kern w:val="0"/>
                <w:sz w:val="24"/>
                <w:szCs w:val="24"/>
              </w:rPr>
              <w:t>新颖</w:t>
            </w:r>
            <w:r>
              <w:rPr>
                <w:rFonts w:ascii="宋体" w:eastAsia="宋体" w:hAnsi="宋体" w:cs="宋体" w:hint="eastAsia"/>
                <w:color w:val="333333"/>
                <w:kern w:val="0"/>
                <w:sz w:val="24"/>
                <w:szCs w:val="24"/>
              </w:rPr>
              <w:t>的</w:t>
            </w:r>
            <w:r w:rsidRPr="00DB776F">
              <w:rPr>
                <w:rFonts w:ascii="宋体" w:eastAsia="宋体" w:hAnsi="宋体" w:cs="宋体" w:hint="eastAsia"/>
                <w:color w:val="333333"/>
                <w:kern w:val="0"/>
                <w:sz w:val="24"/>
                <w:szCs w:val="24"/>
              </w:rPr>
              <w:t>，</w:t>
            </w:r>
            <w:r w:rsidRPr="00DB776F">
              <w:rPr>
                <w:rFonts w:ascii="宋体" w:eastAsia="宋体" w:hAnsi="宋体" w:cs="宋体" w:hint="eastAsia"/>
                <w:kern w:val="0"/>
                <w:sz w:val="24"/>
                <w:szCs w:val="24"/>
              </w:rPr>
              <w:t>制造工艺</w:t>
            </w:r>
            <w:r w:rsidRPr="00140EBA">
              <w:rPr>
                <w:rFonts w:ascii="宋体" w:eastAsia="宋体" w:hAnsi="宋体" w:cs="宋体" w:hint="eastAsia"/>
                <w:kern w:val="0"/>
                <w:sz w:val="24"/>
                <w:szCs w:val="24"/>
              </w:rPr>
              <w:t>基本不复杂</w:t>
            </w:r>
            <w:r w:rsidRPr="00DB776F">
              <w:rPr>
                <w:rFonts w:ascii="宋体" w:eastAsia="宋体" w:hAnsi="宋体" w:cs="宋体" w:hint="eastAsia"/>
                <w:kern w:val="0"/>
                <w:sz w:val="24"/>
                <w:szCs w:val="24"/>
              </w:rPr>
              <w:t>，销售渠道畅通，以及价格具有竞争性</w:t>
            </w:r>
            <w:r w:rsidRPr="00DB776F">
              <w:rPr>
                <w:rFonts w:ascii="宋体" w:eastAsia="宋体" w:hAnsi="宋体" w:cs="宋体" w:hint="eastAsia"/>
                <w:color w:val="000000"/>
                <w:kern w:val="0"/>
                <w:sz w:val="24"/>
                <w:szCs w:val="24"/>
              </w:rPr>
              <w:t>。我们有网页和小程序设计团队、产品设计团队、管理团队、销售团队，以最先进的管理，整合资源，使其发挥最大的作用。</w:t>
            </w:r>
          </w:p>
        </w:tc>
        <w:tc>
          <w:tcPr>
            <w:tcW w:w="4382" w:type="dxa"/>
            <w:tcBorders>
              <w:top w:val="single" w:sz="4" w:space="0" w:color="auto"/>
              <w:left w:val="nil"/>
              <w:bottom w:val="single" w:sz="4" w:space="0" w:color="auto"/>
              <w:right w:val="single" w:sz="4" w:space="0" w:color="auto"/>
            </w:tcBorders>
            <w:shd w:val="clear" w:color="auto" w:fill="auto"/>
            <w:noWrap/>
            <w:vAlign w:val="center"/>
            <w:hideMark/>
          </w:tcPr>
          <w:p w14:paraId="44674523" w14:textId="77777777" w:rsidR="004A43DC" w:rsidRPr="00DB776F" w:rsidRDefault="004A43DC" w:rsidP="00E63862">
            <w:pPr>
              <w:widowControl/>
              <w:rPr>
                <w:rFonts w:ascii="宋体" w:eastAsia="宋体" w:hAnsi="宋体" w:cs="宋体"/>
                <w:color w:val="000000"/>
                <w:kern w:val="0"/>
                <w:sz w:val="24"/>
                <w:szCs w:val="24"/>
              </w:rPr>
            </w:pPr>
            <w:r w:rsidRPr="004A43DC">
              <w:rPr>
                <w:rFonts w:ascii="宋体" w:eastAsia="宋体" w:hAnsi="宋体" w:cs="宋体" w:hint="eastAsia"/>
                <w:b/>
                <w:bCs/>
                <w:color w:val="000000"/>
                <w:kern w:val="0"/>
                <w:sz w:val="24"/>
                <w:szCs w:val="24"/>
              </w:rPr>
              <w:t>Weakness劣势:</w:t>
            </w:r>
            <w:r w:rsidRPr="00DB776F">
              <w:rPr>
                <w:rFonts w:ascii="宋体" w:eastAsia="宋体" w:hAnsi="宋体" w:cs="宋体" w:hint="eastAsia"/>
                <w:color w:val="000000"/>
                <w:kern w:val="0"/>
                <w:sz w:val="24"/>
                <w:szCs w:val="24"/>
              </w:rPr>
              <w:t>我国汉族的文化归根结底还是主流文化，所以像故宫这样的文化主体进行文创产品的宣传的时候，容易获得大众的共鸣，有更多的消费者为其买单。但是这也是我们创建文麒项目的初衷，发展不为人熟知的少数民族文化，以其为文化主体创建的文化产品，很难得到大家共鸣，所以往往只能从吸引人的方向走。这是我们的劣势，同时也是我们的挑战。</w:t>
            </w:r>
          </w:p>
        </w:tc>
      </w:tr>
      <w:tr w:rsidR="004A43DC" w:rsidRPr="00DB776F" w14:paraId="4B4381D3" w14:textId="77777777" w:rsidTr="006E4CCB">
        <w:trPr>
          <w:trHeight w:val="5093"/>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0CE8E" w14:textId="77777777" w:rsidR="004A43DC" w:rsidRPr="00DB776F" w:rsidRDefault="004A43DC" w:rsidP="00E63862">
            <w:pPr>
              <w:widowControl/>
              <w:rPr>
                <w:rFonts w:ascii="宋体" w:eastAsia="宋体" w:hAnsi="宋体" w:cs="宋体"/>
                <w:color w:val="000000"/>
                <w:kern w:val="0"/>
                <w:sz w:val="24"/>
                <w:szCs w:val="24"/>
              </w:rPr>
            </w:pPr>
            <w:r w:rsidRPr="004A43DC">
              <w:rPr>
                <w:rFonts w:ascii="宋体" w:eastAsia="宋体" w:hAnsi="宋体" w:cs="宋体" w:hint="eastAsia"/>
                <w:b/>
                <w:bCs/>
                <w:color w:val="000000"/>
                <w:kern w:val="0"/>
                <w:sz w:val="24"/>
                <w:szCs w:val="24"/>
              </w:rPr>
              <w:lastRenderedPageBreak/>
              <w:t>Opportunities机会:</w:t>
            </w:r>
            <w:r w:rsidRPr="00DB776F">
              <w:rPr>
                <w:rFonts w:ascii="宋体" w:eastAsia="宋体" w:hAnsi="宋体" w:cs="宋体" w:hint="eastAsia"/>
                <w:color w:val="000000"/>
                <w:kern w:val="0"/>
                <w:sz w:val="24"/>
                <w:szCs w:val="24"/>
              </w:rPr>
              <w:t>时代造就英雄。目前国家对文创产品的重视程度不断加大，我国鼓励文创产品的政策不断增加，现在顺势发展少数民族文创是最好的时机。如果做的好，是可以达到我们的使命的。</w:t>
            </w:r>
          </w:p>
        </w:tc>
        <w:tc>
          <w:tcPr>
            <w:tcW w:w="4382" w:type="dxa"/>
            <w:tcBorders>
              <w:top w:val="single" w:sz="4" w:space="0" w:color="auto"/>
              <w:left w:val="nil"/>
              <w:bottom w:val="single" w:sz="4" w:space="0" w:color="auto"/>
              <w:right w:val="single" w:sz="4" w:space="0" w:color="auto"/>
            </w:tcBorders>
            <w:shd w:val="clear" w:color="auto" w:fill="auto"/>
            <w:noWrap/>
            <w:vAlign w:val="center"/>
            <w:hideMark/>
          </w:tcPr>
          <w:p w14:paraId="2760E525" w14:textId="77777777" w:rsidR="004A43DC" w:rsidRPr="00DB776F" w:rsidRDefault="004A43DC" w:rsidP="00E63862">
            <w:pPr>
              <w:widowControl/>
              <w:rPr>
                <w:rFonts w:ascii="宋体" w:eastAsia="宋体" w:hAnsi="宋体" w:cs="宋体"/>
                <w:color w:val="000000"/>
                <w:kern w:val="0"/>
                <w:sz w:val="24"/>
                <w:szCs w:val="24"/>
              </w:rPr>
            </w:pPr>
            <w:r w:rsidRPr="004A43DC">
              <w:rPr>
                <w:rFonts w:ascii="宋体" w:eastAsia="宋体" w:hAnsi="宋体" w:cs="宋体" w:hint="eastAsia"/>
                <w:b/>
                <w:bCs/>
                <w:color w:val="000000"/>
                <w:kern w:val="0"/>
                <w:sz w:val="24"/>
                <w:szCs w:val="24"/>
              </w:rPr>
              <w:t>Threats威胁:</w:t>
            </w:r>
            <w:r w:rsidRPr="00DB776F">
              <w:rPr>
                <w:rFonts w:ascii="宋体" w:eastAsia="宋体" w:hAnsi="宋体" w:cs="宋体" w:hint="eastAsia"/>
                <w:color w:val="000000"/>
                <w:kern w:val="0"/>
                <w:sz w:val="24"/>
                <w:szCs w:val="24"/>
              </w:rPr>
              <w:t xml:space="preserve"> 市场上可能会出现盗版产品。盗版商品一方面是违法的，侵害了我们的知识产权，但是另一方面又是对我们产品的认可，社会愿意花资源临摹我们的产品，还可以达到传播文化的目的。我们产品的替代品，可以说是没有的，因为我们的文化是独特的，所以每个文创产品之间以及和市场上别的文创产品的附加值是不同的。如果硬说有，那也是不同文化主体的不同文创产品，主题内容差别很大，但是风格相近。</w:t>
            </w:r>
          </w:p>
        </w:tc>
      </w:tr>
    </w:tbl>
    <w:p w14:paraId="77D85D22" w14:textId="77777777" w:rsidR="007A2F04" w:rsidRPr="004A43DC" w:rsidRDefault="007A2F04" w:rsidP="0036437D">
      <w:pPr>
        <w:spacing w:line="360" w:lineRule="auto"/>
        <w:ind w:firstLineChars="100" w:firstLine="240"/>
        <w:rPr>
          <w:rFonts w:ascii="宋体" w:eastAsia="宋体" w:hAnsi="宋体"/>
          <w:sz w:val="24"/>
          <w:szCs w:val="24"/>
        </w:rPr>
      </w:pPr>
    </w:p>
    <w:p w14:paraId="4279C741" w14:textId="77777777" w:rsidR="00931194" w:rsidRDefault="007A2F04" w:rsidP="0036437D">
      <w:pPr>
        <w:spacing w:line="360" w:lineRule="auto"/>
        <w:ind w:firstLineChars="100" w:firstLine="241"/>
        <w:rPr>
          <w:rFonts w:ascii="宋体" w:eastAsia="宋体" w:hAnsi="宋体"/>
          <w:b/>
          <w:bCs/>
          <w:sz w:val="24"/>
          <w:szCs w:val="24"/>
        </w:rPr>
      </w:pPr>
      <w:r w:rsidRPr="0036437D">
        <w:rPr>
          <w:rFonts w:ascii="宋体" w:eastAsia="宋体" w:hAnsi="宋体" w:hint="eastAsia"/>
          <w:b/>
          <w:bCs/>
          <w:sz w:val="24"/>
          <w:szCs w:val="24"/>
        </w:rPr>
        <w:t>3.</w:t>
      </w:r>
      <w:r w:rsidR="00903F55" w:rsidRPr="0036437D">
        <w:rPr>
          <w:rFonts w:ascii="宋体" w:eastAsia="宋体" w:hAnsi="宋体" w:hint="eastAsia"/>
          <w:b/>
          <w:bCs/>
          <w:sz w:val="24"/>
          <w:szCs w:val="24"/>
        </w:rPr>
        <w:t>5</w:t>
      </w:r>
      <w:r w:rsidRPr="0036437D">
        <w:rPr>
          <w:rFonts w:ascii="宋体" w:eastAsia="宋体" w:hAnsi="宋体" w:hint="eastAsia"/>
          <w:b/>
          <w:bCs/>
          <w:sz w:val="24"/>
          <w:szCs w:val="24"/>
        </w:rPr>
        <w:t>.2</w:t>
      </w:r>
      <w:r w:rsidR="00931194" w:rsidRPr="0036437D">
        <w:rPr>
          <w:rFonts w:ascii="宋体" w:eastAsia="宋体" w:hAnsi="宋体" w:hint="eastAsia"/>
          <w:b/>
          <w:bCs/>
          <w:sz w:val="24"/>
          <w:szCs w:val="24"/>
        </w:rPr>
        <w:t>竞争分析（波特五力模型）</w:t>
      </w:r>
    </w:p>
    <w:p w14:paraId="54DDE3A6" w14:textId="77777777" w:rsidR="00A066C9" w:rsidRPr="0036437D" w:rsidRDefault="00A066C9" w:rsidP="0036437D">
      <w:pPr>
        <w:spacing w:line="360" w:lineRule="auto"/>
        <w:ind w:firstLineChars="100" w:firstLine="240"/>
        <w:rPr>
          <w:rFonts w:ascii="宋体" w:eastAsia="宋体" w:hAnsi="宋体"/>
          <w:b/>
          <w:bCs/>
          <w:sz w:val="24"/>
          <w:szCs w:val="24"/>
        </w:rPr>
      </w:pPr>
      <w:r>
        <w:rPr>
          <w:rFonts w:ascii="宋体" w:eastAsia="宋体" w:hAnsi="宋体"/>
          <w:noProof/>
          <w:sz w:val="24"/>
          <w:szCs w:val="24"/>
        </w:rPr>
        <w:drawing>
          <wp:inline distT="0" distB="0" distL="0" distR="0" wp14:anchorId="05EF312A" wp14:editId="443DCFC8">
            <wp:extent cx="5274310" cy="3076575"/>
            <wp:effectExtent l="0" t="0" r="2159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F734BBE" w14:textId="77777777" w:rsidR="00A066C9" w:rsidRPr="0036437D" w:rsidRDefault="00A066C9" w:rsidP="00A066C9">
      <w:pPr>
        <w:spacing w:line="360" w:lineRule="auto"/>
        <w:ind w:firstLineChars="100" w:firstLine="240"/>
        <w:rPr>
          <w:rFonts w:ascii="宋体" w:eastAsia="宋体" w:hAnsi="宋体"/>
          <w:sz w:val="24"/>
          <w:szCs w:val="24"/>
        </w:rPr>
      </w:pPr>
      <w:r w:rsidRPr="0036437D">
        <w:rPr>
          <w:rFonts w:ascii="宋体" w:eastAsia="宋体" w:hAnsi="宋体" w:hint="eastAsia"/>
          <w:sz w:val="24"/>
          <w:szCs w:val="24"/>
        </w:rPr>
        <w:t>（1）供应商的议价能力</w:t>
      </w:r>
    </w:p>
    <w:p w14:paraId="652D9C33" w14:textId="77777777" w:rsidR="006E4CCB" w:rsidRPr="0036437D" w:rsidRDefault="00A066C9" w:rsidP="006E4CCB">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我们的</w:t>
      </w:r>
      <w:r>
        <w:rPr>
          <w:rFonts w:ascii="宋体" w:eastAsia="宋体" w:hAnsi="宋体" w:hint="eastAsia"/>
          <w:sz w:val="24"/>
          <w:szCs w:val="24"/>
        </w:rPr>
        <w:t>产品制作前期大多会采取淘宝定制的方式，所以供应商都是淘宝商家，所以价格比较确定，没有太多可降空间，可能有些产品是多买优惠多的，所以当大量的定制的时候，产品的成本更低。后期还可以之间联系工厂，省去淘宝商家的中介费，量大的时候，一般会有优惠活动，每单成本可以降低。</w:t>
      </w:r>
    </w:p>
    <w:p w14:paraId="21CE4B1D" w14:textId="77777777" w:rsidR="00A066C9" w:rsidRPr="0036437D" w:rsidRDefault="00A066C9" w:rsidP="00A066C9">
      <w:pPr>
        <w:spacing w:line="360" w:lineRule="auto"/>
        <w:ind w:firstLineChars="100" w:firstLine="240"/>
        <w:rPr>
          <w:rFonts w:ascii="宋体" w:eastAsia="宋体" w:hAnsi="宋体"/>
          <w:sz w:val="24"/>
          <w:szCs w:val="24"/>
        </w:rPr>
      </w:pPr>
      <w:r w:rsidRPr="0036437D">
        <w:rPr>
          <w:rFonts w:ascii="宋体" w:eastAsia="宋体" w:hAnsi="宋体" w:hint="eastAsia"/>
          <w:sz w:val="24"/>
          <w:szCs w:val="24"/>
        </w:rPr>
        <w:t>（2</w:t>
      </w:r>
      <w:r w:rsidRPr="0036437D">
        <w:rPr>
          <w:rFonts w:ascii="宋体" w:eastAsia="宋体" w:hAnsi="宋体"/>
          <w:sz w:val="24"/>
          <w:szCs w:val="24"/>
        </w:rPr>
        <w:t>）</w:t>
      </w:r>
      <w:r w:rsidRPr="0036437D">
        <w:rPr>
          <w:rFonts w:ascii="宋体" w:eastAsia="宋体" w:hAnsi="宋体" w:hint="eastAsia"/>
          <w:sz w:val="24"/>
          <w:szCs w:val="24"/>
        </w:rPr>
        <w:t>购买者的议价能力</w:t>
      </w:r>
    </w:p>
    <w:p w14:paraId="0224514F" w14:textId="77777777" w:rsidR="00A066C9" w:rsidRPr="0036437D" w:rsidRDefault="00A066C9" w:rsidP="00A066C9">
      <w:pPr>
        <w:spacing w:line="360" w:lineRule="auto"/>
        <w:ind w:firstLineChars="100" w:firstLine="240"/>
        <w:rPr>
          <w:rFonts w:ascii="宋体" w:eastAsia="宋体" w:hAnsi="宋体"/>
          <w:color w:val="FF0000"/>
          <w:sz w:val="24"/>
          <w:szCs w:val="24"/>
        </w:rPr>
      </w:pPr>
      <w:r w:rsidRPr="0036437D">
        <w:rPr>
          <w:rFonts w:ascii="宋体" w:eastAsia="宋体" w:hAnsi="宋体"/>
          <w:sz w:val="24"/>
          <w:szCs w:val="24"/>
        </w:rPr>
        <w:lastRenderedPageBreak/>
        <w:tab/>
      </w:r>
      <w:r w:rsidRPr="0036437D">
        <w:rPr>
          <w:rFonts w:ascii="宋体" w:eastAsia="宋体" w:hAnsi="宋体" w:hint="eastAsia"/>
          <w:sz w:val="24"/>
          <w:szCs w:val="24"/>
        </w:rPr>
        <w:t>我们主要是在淘宝销售，淘宝又主要是零散客户，所以议价能力很低，或者没有议价空间，</w:t>
      </w:r>
      <w:r w:rsidRPr="00140EBA">
        <w:rPr>
          <w:rFonts w:ascii="宋体" w:eastAsia="宋体" w:hAnsi="宋体" w:hint="eastAsia"/>
          <w:sz w:val="24"/>
          <w:szCs w:val="24"/>
        </w:rPr>
        <w:t>主要是多买有优惠。</w:t>
      </w:r>
    </w:p>
    <w:p w14:paraId="464FF8E6" w14:textId="77777777" w:rsidR="00A066C9" w:rsidRPr="0036437D" w:rsidRDefault="00A066C9" w:rsidP="00A066C9">
      <w:pPr>
        <w:spacing w:line="360" w:lineRule="auto"/>
        <w:ind w:firstLineChars="100" w:firstLine="240"/>
        <w:rPr>
          <w:rFonts w:ascii="宋体" w:eastAsia="宋体" w:hAnsi="宋体"/>
          <w:sz w:val="24"/>
          <w:szCs w:val="24"/>
        </w:rPr>
      </w:pPr>
      <w:r w:rsidRPr="0036437D">
        <w:rPr>
          <w:rFonts w:ascii="宋体" w:eastAsia="宋体" w:hAnsi="宋体" w:hint="eastAsia"/>
          <w:sz w:val="24"/>
          <w:szCs w:val="24"/>
        </w:rPr>
        <w:t>（3）新进入者的威胁</w:t>
      </w:r>
    </w:p>
    <w:p w14:paraId="050C680D" w14:textId="77777777" w:rsidR="00A066C9" w:rsidRPr="0036437D" w:rsidRDefault="00A066C9" w:rsidP="00A066C9">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我们不把新进入者当威胁，我们他们当同伴，同是宣传文化的企业，在中国这个多民族多文化共生的社会主义国家，我们欢迎不同的文化同时在中国发扬光大，同时我们也会扩大我们的优势，为我们主张的少数民族文化争取一块地盘。</w:t>
      </w:r>
    </w:p>
    <w:p w14:paraId="480072B2" w14:textId="77777777" w:rsidR="00A066C9" w:rsidRPr="0036437D" w:rsidRDefault="00A066C9" w:rsidP="00A066C9">
      <w:pPr>
        <w:spacing w:line="360" w:lineRule="auto"/>
        <w:ind w:firstLineChars="100" w:firstLine="240"/>
        <w:rPr>
          <w:rFonts w:ascii="宋体" w:eastAsia="宋体" w:hAnsi="宋体"/>
          <w:sz w:val="24"/>
          <w:szCs w:val="24"/>
        </w:rPr>
      </w:pPr>
      <w:r w:rsidRPr="0036437D">
        <w:rPr>
          <w:rFonts w:ascii="宋体" w:eastAsia="宋体" w:hAnsi="宋体" w:hint="eastAsia"/>
          <w:sz w:val="24"/>
          <w:szCs w:val="24"/>
        </w:rPr>
        <w:t>（4）替代品的威胁</w:t>
      </w:r>
    </w:p>
    <w:p w14:paraId="543CE470" w14:textId="77777777" w:rsidR="00A066C9" w:rsidRPr="00103ECB" w:rsidRDefault="00A066C9" w:rsidP="00A066C9">
      <w:pPr>
        <w:spacing w:line="360" w:lineRule="auto"/>
        <w:ind w:firstLineChars="200" w:firstLine="480"/>
        <w:rPr>
          <w:rFonts w:ascii="宋体" w:eastAsia="宋体" w:hAnsi="宋体"/>
          <w:bCs/>
          <w:sz w:val="24"/>
          <w:szCs w:val="24"/>
        </w:rPr>
      </w:pPr>
      <w:r w:rsidRPr="0036437D">
        <w:rPr>
          <w:rFonts w:ascii="宋体" w:eastAsia="宋体" w:hAnsi="宋体" w:hint="eastAsia"/>
          <w:sz w:val="24"/>
          <w:szCs w:val="24"/>
        </w:rPr>
        <w:t>我们的关于少数民族的文创产品的替代品，主要是基于其他不同文化的电影、电视剧、舞台剧、</w:t>
      </w:r>
      <w:r w:rsidRPr="0036437D">
        <w:rPr>
          <w:rFonts w:ascii="宋体" w:eastAsia="宋体" w:hAnsi="宋体" w:hint="eastAsia"/>
          <w:bCs/>
          <w:sz w:val="24"/>
          <w:szCs w:val="24"/>
        </w:rPr>
        <w:t>动漫、工艺设计、雕塑、环境艺术、广告装横、服装设计等艺术产品。为什么这些是替代品，因为同是关于文化的产品，消费者希望能够满足他们的精神需求。</w:t>
      </w:r>
    </w:p>
    <w:p w14:paraId="3F148B5B" w14:textId="77777777" w:rsidR="00A066C9" w:rsidRPr="00103ECB" w:rsidRDefault="00A066C9" w:rsidP="00A066C9">
      <w:pPr>
        <w:spacing w:line="360" w:lineRule="auto"/>
        <w:ind w:firstLineChars="100" w:firstLine="240"/>
        <w:rPr>
          <w:rFonts w:ascii="宋体" w:eastAsia="宋体" w:hAnsi="宋体"/>
          <w:sz w:val="24"/>
          <w:szCs w:val="24"/>
        </w:rPr>
      </w:pPr>
      <w:r w:rsidRPr="0036437D">
        <w:rPr>
          <w:rFonts w:ascii="宋体" w:eastAsia="宋体" w:hAnsi="宋体" w:hint="eastAsia"/>
          <w:sz w:val="24"/>
          <w:szCs w:val="24"/>
        </w:rPr>
        <w:t>（5</w:t>
      </w:r>
      <w:r w:rsidRPr="0036437D">
        <w:rPr>
          <w:rFonts w:ascii="宋体" w:eastAsia="宋体" w:hAnsi="宋体"/>
          <w:sz w:val="24"/>
          <w:szCs w:val="24"/>
        </w:rPr>
        <w:t>）</w:t>
      </w:r>
      <w:r w:rsidRPr="0036437D">
        <w:rPr>
          <w:rFonts w:ascii="宋体" w:eastAsia="宋体" w:hAnsi="宋体" w:hint="eastAsia"/>
          <w:sz w:val="24"/>
          <w:szCs w:val="24"/>
        </w:rPr>
        <w:t>同业竞争者的竞争程度</w:t>
      </w:r>
    </w:p>
    <w:p w14:paraId="123306C4" w14:textId="77777777" w:rsidR="00A066C9" w:rsidRDefault="00A066C9" w:rsidP="00A066C9">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不同文化主体的的企业以文创产品为销售主体的不是很多，大多文创产品还处于无趣的钥匙扣之类的阶段，还没有阶段性的发展。只有故宫开始了创新，所以目前市场上故宫的份额是很大的，如果我们现在想要进入市场，那么故宫是最大的同业竞争者或者说是最大的文化传播同路人。</w:t>
      </w:r>
    </w:p>
    <w:p w14:paraId="4A974579" w14:textId="77777777" w:rsidR="00A066C9" w:rsidRPr="0036437D" w:rsidRDefault="00A066C9" w:rsidP="00A066C9">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文创产品市场的进入门槛看似不算高，只要有满足大众的创意就有可能有良好的市场。但是抓准某一文化主体是不容易的，因为需要有细致的实地调查，市场调查，以及关于（少数民族）文化知识产权的获取问题，进入市场的准备工作的投入是很大的。所以其实进入门槛是不低的。同时退出市场的固定资产损失不大，但是前期人力物力财力资本巨大，所以退出成本也很大。相比来说，先进入市场就可能有更大的市场份额，所以尽量早日进入市场是很重要的公司战略。</w:t>
      </w:r>
    </w:p>
    <w:p w14:paraId="28511C9C" w14:textId="77777777" w:rsidR="007A2F04" w:rsidRPr="00A066C9" w:rsidRDefault="007A2F04" w:rsidP="0036437D">
      <w:pPr>
        <w:spacing w:line="360" w:lineRule="auto"/>
        <w:ind w:firstLineChars="100" w:firstLine="240"/>
        <w:rPr>
          <w:rFonts w:ascii="宋体" w:eastAsia="宋体" w:hAnsi="宋体"/>
          <w:sz w:val="24"/>
          <w:szCs w:val="24"/>
        </w:rPr>
      </w:pPr>
    </w:p>
    <w:p w14:paraId="4AC3447E" w14:textId="77777777" w:rsidR="00A066C9" w:rsidRPr="00103ECB" w:rsidRDefault="00A066C9" w:rsidP="00A066C9">
      <w:pPr>
        <w:spacing w:line="360" w:lineRule="auto"/>
        <w:ind w:firstLineChars="100" w:firstLine="240"/>
        <w:rPr>
          <w:rFonts w:ascii="宋体" w:eastAsia="宋体" w:hAnsi="宋体"/>
          <w:sz w:val="24"/>
          <w:szCs w:val="24"/>
        </w:rPr>
      </w:pPr>
      <w:r w:rsidRPr="00103ECB">
        <w:rPr>
          <w:rFonts w:ascii="宋体" w:eastAsia="宋体" w:hAnsi="宋体" w:hint="eastAsia"/>
          <w:sz w:val="24"/>
          <w:szCs w:val="24"/>
        </w:rPr>
        <w:t>3.6市场分析总结</w:t>
      </w:r>
    </w:p>
    <w:p w14:paraId="40277BFA" w14:textId="77777777" w:rsidR="00A066C9" w:rsidRDefault="00A066C9" w:rsidP="00A066C9">
      <w:pPr>
        <w:spacing w:line="360" w:lineRule="auto"/>
        <w:ind w:firstLineChars="100" w:firstLine="240"/>
        <w:rPr>
          <w:rFonts w:ascii="宋体" w:eastAsia="宋体" w:hAnsi="宋体"/>
          <w:sz w:val="24"/>
          <w:szCs w:val="24"/>
        </w:rPr>
      </w:pPr>
      <w:r>
        <w:rPr>
          <w:rFonts w:ascii="宋体" w:eastAsia="宋体" w:hAnsi="宋体" w:hint="eastAsia"/>
          <w:sz w:val="24"/>
          <w:szCs w:val="24"/>
        </w:rPr>
        <w:t>总的来说，文创产品的市场是有巨大潜力的、待开发的，前景很好，政府也是大力支持。目前市场竞争还不是很大，竞争者不多，但是实力雄厚。进入门槛相对不是很高，但是创新得让市场认可是不简单的，所以建议采取不断创新和个性化的道路。</w:t>
      </w:r>
    </w:p>
    <w:p w14:paraId="45CBF65E" w14:textId="77777777" w:rsidR="00931194" w:rsidRPr="00A066C9" w:rsidRDefault="00931194" w:rsidP="0036437D">
      <w:pPr>
        <w:spacing w:line="360" w:lineRule="auto"/>
        <w:ind w:firstLineChars="100" w:firstLine="240"/>
        <w:rPr>
          <w:rFonts w:ascii="宋体" w:eastAsia="宋体" w:hAnsi="宋体"/>
          <w:sz w:val="24"/>
          <w:szCs w:val="24"/>
        </w:rPr>
      </w:pPr>
    </w:p>
    <w:p w14:paraId="3CB7581A" w14:textId="77777777" w:rsidR="00903F55" w:rsidRPr="00FF1173" w:rsidRDefault="00903F55" w:rsidP="00FF1173">
      <w:pPr>
        <w:pStyle w:val="11"/>
      </w:pPr>
      <w:bookmarkStart w:id="79" w:name="_Toc24458274"/>
      <w:bookmarkStart w:id="80" w:name="_Toc24460989"/>
      <w:commentRangeStart w:id="81"/>
      <w:r w:rsidRPr="00FF1173">
        <w:rPr>
          <w:rFonts w:hint="eastAsia"/>
        </w:rPr>
        <w:lastRenderedPageBreak/>
        <w:t>技术及商业模式</w:t>
      </w:r>
      <w:bookmarkEnd w:id="79"/>
      <w:bookmarkEnd w:id="80"/>
      <w:commentRangeEnd w:id="81"/>
      <w:r w:rsidR="000D6F4A">
        <w:rPr>
          <w:rStyle w:val="af0"/>
          <w:rFonts w:asciiTheme="minorHAnsi" w:eastAsiaTheme="minorEastAsia" w:hAnsiTheme="minorHAnsi"/>
          <w:b w:val="0"/>
        </w:rPr>
        <w:commentReference w:id="81"/>
      </w:r>
    </w:p>
    <w:p w14:paraId="60BBC31F" w14:textId="77777777" w:rsidR="00903F55" w:rsidRPr="0036437D" w:rsidRDefault="006E4CCB" w:rsidP="006E4CCB">
      <w:pPr>
        <w:pStyle w:val="6"/>
      </w:pPr>
      <w:r>
        <w:rPr>
          <w:rFonts w:hint="eastAsia"/>
        </w:rPr>
        <w:t xml:space="preserve"> </w:t>
      </w:r>
      <w:bookmarkStart w:id="82" w:name="_Toc24460990"/>
      <w:r w:rsidR="00903F55" w:rsidRPr="0036437D">
        <w:rPr>
          <w:rFonts w:hint="eastAsia"/>
        </w:rPr>
        <w:t>技术模式</w:t>
      </w:r>
      <w:bookmarkEnd w:id="82"/>
    </w:p>
    <w:p w14:paraId="1E3968C3" w14:textId="77777777" w:rsidR="006E4CCB" w:rsidRDefault="00903F55" w:rsidP="006E4CCB">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本</w:t>
      </w:r>
      <w:r w:rsidR="00A066C9" w:rsidRPr="00A066C9">
        <w:rPr>
          <w:rFonts w:ascii="宋体" w:eastAsia="宋体" w:hAnsi="宋体" w:hint="eastAsia"/>
          <w:sz w:val="24"/>
          <w:szCs w:val="24"/>
        </w:rPr>
        <w:t>团队</w:t>
      </w:r>
      <w:r w:rsidRPr="0036437D">
        <w:rPr>
          <w:rFonts w:ascii="宋体" w:eastAsia="宋体" w:hAnsi="宋体" w:hint="eastAsia"/>
          <w:sz w:val="24"/>
          <w:szCs w:val="24"/>
        </w:rPr>
        <w:t>致力于通过网络传播、实体文创等方式使少数民族的文化传播形式更加多样化，以更具备吸引力、影响力的宣传形式影响人们对少数民族文化的态度，促进少数民族文化走出少数民族聚居地，真正走向大众，并得以保留和传承。</w:t>
      </w:r>
    </w:p>
    <w:p w14:paraId="1B74B4EB" w14:textId="77777777" w:rsidR="00903F55" w:rsidRPr="0036437D" w:rsidRDefault="00903F55" w:rsidP="006E4CCB">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我们的团队包含多方面的技术成员。团队拥有多个营销类专业人才，擅长进行精准的营销策划；软件开发技术成熟，为app、小程序、网站的建设提供了强有力的技术支持；宣传技术多样化，包括：网页设计、淘宝设计、海报设计、FLASH动画、摄影录像、视频后期等等；法律专业知识丰富，为各项工作的进行提供多项法律服务。团队成员具有软件、电子商务、金融、法学等专业背景，专业配置全面，设计能力出众，多数人在校组织、团委担任要职，参加过多项XXX比赛，具备丰富的经验和全面的技术。</w:t>
      </w:r>
      <w:r w:rsidRPr="0036437D">
        <w:rPr>
          <w:rFonts w:ascii="宋体" w:eastAsia="宋体" w:hAnsi="宋体"/>
          <w:sz w:val="24"/>
          <w:szCs w:val="24"/>
        </w:rPr>
        <w:t xml:space="preserve"> </w:t>
      </w:r>
    </w:p>
    <w:p w14:paraId="674D5810" w14:textId="77777777" w:rsidR="00903F55" w:rsidRDefault="00903F55" w:rsidP="006E4CCB">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在团队的共同策划下，我们结合营销、宣传、科学技术多方面知识找到了最佳的宣传策略，助力少数民族传统艺术走进现代生活。</w:t>
      </w:r>
    </w:p>
    <w:p w14:paraId="1D383C99" w14:textId="77777777" w:rsidR="006E4CCB" w:rsidRDefault="006E4CCB" w:rsidP="006E4CCB">
      <w:pPr>
        <w:spacing w:line="360" w:lineRule="auto"/>
        <w:rPr>
          <w:rFonts w:ascii="宋体" w:eastAsia="宋体" w:hAnsi="宋体"/>
          <w:sz w:val="24"/>
          <w:szCs w:val="24"/>
        </w:rPr>
      </w:pPr>
    </w:p>
    <w:p w14:paraId="11798ACF" w14:textId="77777777" w:rsidR="006E4CCB" w:rsidRPr="0036437D" w:rsidRDefault="006E4CCB" w:rsidP="006E4CCB">
      <w:pPr>
        <w:pStyle w:val="6"/>
      </w:pPr>
      <w:r>
        <w:rPr>
          <w:rFonts w:hint="eastAsia"/>
        </w:rPr>
        <w:t xml:space="preserve"> </w:t>
      </w:r>
      <w:bookmarkStart w:id="83" w:name="_Toc24460991"/>
      <w:r w:rsidR="00925630">
        <w:rPr>
          <w:rFonts w:hint="eastAsia"/>
        </w:rPr>
        <w:t>商业模式【】</w:t>
      </w:r>
      <w:bookmarkEnd w:id="83"/>
    </w:p>
    <w:p w14:paraId="7ECED6C6"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p>
    <w:p w14:paraId="6012773E" w14:textId="77777777" w:rsidR="00903F55" w:rsidRPr="0036437D" w:rsidRDefault="00903F55" w:rsidP="00FF1173">
      <w:pPr>
        <w:pStyle w:val="11"/>
        <w:rPr>
          <w:b w:val="0"/>
        </w:rPr>
      </w:pPr>
      <w:bookmarkStart w:id="84" w:name="_Toc24458275"/>
      <w:bookmarkStart w:id="85" w:name="_Toc24460992"/>
      <w:r w:rsidRPr="0036437D">
        <w:rPr>
          <w:rFonts w:hint="eastAsia"/>
          <w:b w:val="0"/>
        </w:rPr>
        <w:t>营销推广</w:t>
      </w:r>
      <w:bookmarkEnd w:id="84"/>
      <w:bookmarkEnd w:id="85"/>
    </w:p>
    <w:p w14:paraId="3F75758B" w14:textId="77777777" w:rsidR="00903F55" w:rsidRPr="0036437D" w:rsidRDefault="00903F55" w:rsidP="00925630">
      <w:pPr>
        <w:pStyle w:val="7"/>
      </w:pPr>
      <w:bookmarkStart w:id="86" w:name="_Toc24460993"/>
      <w:r w:rsidRPr="0036437D">
        <w:rPr>
          <w:rFonts w:hint="eastAsia"/>
        </w:rPr>
        <w:t>营销策略（STP分析）</w:t>
      </w:r>
      <w:r w:rsidRPr="0036437D">
        <w:rPr>
          <w:rFonts w:hint="eastAsia"/>
          <w:highlight w:val="yellow"/>
        </w:rPr>
        <w:t>【选择性使用表格】</w:t>
      </w:r>
      <w:bookmarkEnd w:id="86"/>
    </w:p>
    <w:p w14:paraId="182B1E2E"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5.1.1市场细分</w:t>
      </w:r>
    </w:p>
    <w:p w14:paraId="49318588" w14:textId="77777777" w:rsidR="00903F55" w:rsidRPr="0036437D" w:rsidRDefault="00903F55"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人口</w:t>
      </w:r>
      <w:commentRangeStart w:id="87"/>
      <w:r w:rsidRPr="0036437D">
        <w:rPr>
          <w:rFonts w:ascii="宋体" w:eastAsia="宋体" w:hAnsi="宋体" w:hint="eastAsia"/>
          <w:sz w:val="24"/>
          <w:szCs w:val="24"/>
        </w:rPr>
        <w:t>变量</w:t>
      </w:r>
      <w:commentRangeEnd w:id="87"/>
      <w:r w:rsidR="0049111B">
        <w:rPr>
          <w:rStyle w:val="af0"/>
        </w:rPr>
        <w:commentReference w:id="87"/>
      </w:r>
      <w:r w:rsidRPr="0036437D">
        <w:rPr>
          <w:rFonts w:ascii="宋体" w:eastAsia="宋体" w:hAnsi="宋体" w:hint="eastAsia"/>
          <w:sz w:val="24"/>
          <w:szCs w:val="24"/>
        </w:rPr>
        <w:t>：少数民族和非少数民族；儿童消费者、年轻消费者和中年消费者；</w:t>
      </w:r>
    </w:p>
    <w:p w14:paraId="0BDC7C7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心理变量：对少数民族文化了解程度较低的用户和了解程度较高的用户；</w:t>
      </w:r>
    </w:p>
    <w:p w14:paraId="249E99D9"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行为变量：喜欢文化故事、旅游资讯等非实体形式的用户和喜欢实体文创类的用户。</w:t>
      </w:r>
    </w:p>
    <w:p w14:paraId="7380E668" w14:textId="77777777" w:rsidR="00903F55" w:rsidRPr="0036437D" w:rsidRDefault="00903F55" w:rsidP="0036437D">
      <w:pPr>
        <w:spacing w:line="360" w:lineRule="auto"/>
        <w:rPr>
          <w:rFonts w:ascii="宋体" w:eastAsia="宋体" w:hAnsi="宋体"/>
          <w:sz w:val="24"/>
          <w:szCs w:val="24"/>
        </w:rPr>
      </w:pPr>
    </w:p>
    <w:p w14:paraId="3314160C"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5.1.2</w:t>
      </w:r>
      <w:r w:rsidRPr="0036437D">
        <w:rPr>
          <w:rFonts w:ascii="宋体" w:eastAsia="宋体" w:hAnsi="宋体"/>
          <w:b/>
          <w:bCs/>
          <w:sz w:val="24"/>
          <w:szCs w:val="24"/>
        </w:rPr>
        <w:t xml:space="preserve"> </w:t>
      </w:r>
      <w:r w:rsidRPr="0036437D">
        <w:rPr>
          <w:rFonts w:ascii="宋体" w:eastAsia="宋体" w:hAnsi="宋体" w:hint="eastAsia"/>
          <w:b/>
          <w:bCs/>
          <w:sz w:val="24"/>
          <w:szCs w:val="24"/>
        </w:rPr>
        <w:t>目标市场</w:t>
      </w:r>
    </w:p>
    <w:p w14:paraId="249EA45A"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有选择的多细分市场策略：</w:t>
      </w:r>
    </w:p>
    <w:p w14:paraId="7513C9F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①旅游爱好者：少数民族地区拥有丰富的旅游资源，对旅游爱好者来说是极佳的选择，文麒平台上发布的少数民族相关旅游资讯，为他们的下一趟旅程提供灵感</w:t>
      </w:r>
      <w:r w:rsidRPr="0036437D">
        <w:rPr>
          <w:rFonts w:ascii="宋体" w:eastAsia="宋体" w:hAnsi="宋体" w:hint="eastAsia"/>
          <w:sz w:val="24"/>
          <w:szCs w:val="24"/>
        </w:rPr>
        <w:lastRenderedPageBreak/>
        <w:t>与帮助。</w:t>
      </w:r>
    </w:p>
    <w:p w14:paraId="1336F3B4" w14:textId="77777777" w:rsidR="00903F55" w:rsidRPr="0036437D" w:rsidRDefault="00903F55" w:rsidP="0036437D">
      <w:pPr>
        <w:spacing w:line="360" w:lineRule="auto"/>
        <w:rPr>
          <w:rFonts w:ascii="宋体" w:eastAsia="宋体" w:hAnsi="宋体"/>
          <w:sz w:val="24"/>
          <w:szCs w:val="24"/>
        </w:rPr>
      </w:pPr>
    </w:p>
    <w:p w14:paraId="3E2FE914"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②异文化体验者：相比于某一民族自身而言，非该民族的用户对异文化有更强的求知欲，他们期望从其他民族文化学习并获得更多的知识来丰富自身，这也有助于推动少数民族文化的发扬。</w:t>
      </w:r>
    </w:p>
    <w:p w14:paraId="4F0D6FF1" w14:textId="77777777" w:rsidR="00903F55" w:rsidRPr="0036437D" w:rsidRDefault="00903F55" w:rsidP="0036437D">
      <w:pPr>
        <w:spacing w:line="360" w:lineRule="auto"/>
        <w:rPr>
          <w:rFonts w:ascii="宋体" w:eastAsia="宋体" w:hAnsi="宋体"/>
          <w:sz w:val="24"/>
          <w:szCs w:val="24"/>
        </w:rPr>
      </w:pPr>
    </w:p>
    <w:p w14:paraId="518C5BEC"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③异乡的少数民族：身处他乡的少数民族对家乡怀着深深的思念，怀念家乡的一切，文麒能够建立起他们与家乡之间的情感联系，为他们提供一个平台来承载无限乡愁。</w:t>
      </w:r>
    </w:p>
    <w:p w14:paraId="10AF51BE" w14:textId="77777777" w:rsidR="00903F55" w:rsidRPr="0036437D" w:rsidRDefault="00903F55" w:rsidP="0036437D">
      <w:pPr>
        <w:spacing w:line="360" w:lineRule="auto"/>
        <w:rPr>
          <w:rFonts w:ascii="宋体" w:eastAsia="宋体" w:hAnsi="宋体"/>
          <w:sz w:val="24"/>
          <w:szCs w:val="24"/>
        </w:rPr>
      </w:pPr>
    </w:p>
    <w:p w14:paraId="30DF93CE"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④本土少数民族：本土少数民族作为东道主，想要传播自己家乡的文化习俗，欢迎四方的客人来家乡做客，文麒为他们提供一个平台向外界展示他们的家乡。</w:t>
      </w:r>
    </w:p>
    <w:p w14:paraId="0C361F01" w14:textId="77777777" w:rsidR="00903F55" w:rsidRPr="0036437D" w:rsidRDefault="00903F55" w:rsidP="0036437D">
      <w:pPr>
        <w:spacing w:line="360" w:lineRule="auto"/>
        <w:rPr>
          <w:rFonts w:ascii="宋体" w:eastAsia="宋体" w:hAnsi="宋体"/>
          <w:sz w:val="24"/>
          <w:szCs w:val="24"/>
        </w:rPr>
      </w:pPr>
    </w:p>
    <w:p w14:paraId="135022B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⑤文创爱好者：故宫文创系列产品的火爆，激起了人们对文创的关注与喜爱，这些兼具实用性和文化性的物件，也积累了一定的爱好者群体，文麒针对少数民族文化设计的文创产品，也期望能受到这些文创爱好者的欢迎，同时吸引更多人关注文创产品，关注少数民族文化。</w:t>
      </w:r>
    </w:p>
    <w:p w14:paraId="044F6BB2" w14:textId="77777777" w:rsidR="00903F55" w:rsidRPr="0036437D" w:rsidRDefault="00903F55" w:rsidP="0036437D">
      <w:pPr>
        <w:spacing w:line="360" w:lineRule="auto"/>
        <w:rPr>
          <w:rFonts w:ascii="宋体" w:eastAsia="宋体" w:hAnsi="宋体"/>
          <w:sz w:val="24"/>
          <w:szCs w:val="24"/>
        </w:rPr>
      </w:pPr>
    </w:p>
    <w:p w14:paraId="75E33027"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5.1.3</w:t>
      </w:r>
      <w:r w:rsidRPr="0036437D">
        <w:rPr>
          <w:rFonts w:ascii="宋体" w:eastAsia="宋体" w:hAnsi="宋体"/>
          <w:b/>
          <w:bCs/>
          <w:sz w:val="24"/>
          <w:szCs w:val="24"/>
        </w:rPr>
        <w:t xml:space="preserve"> </w:t>
      </w:r>
      <w:r w:rsidRPr="0036437D">
        <w:rPr>
          <w:rFonts w:ascii="宋体" w:eastAsia="宋体" w:hAnsi="宋体" w:hint="eastAsia"/>
          <w:b/>
          <w:bCs/>
          <w:sz w:val="24"/>
          <w:szCs w:val="24"/>
        </w:rPr>
        <w:t>市场定位</w:t>
      </w:r>
    </w:p>
    <w:p w14:paraId="27BB339E"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产品定位：文化传播媒介、文化消费产品</w:t>
      </w:r>
    </w:p>
    <w:p w14:paraId="53B7FA28"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产品是产业的核心，在现代市场营销学中，产品是指实物、思想、服务或它们的某种组合，可以通过交换过程，满足消费者或商业顾客的需求，定位少数民族文化产业的产品特色，不仅是其进行市场开发的基础和前提，也是获得长远发展的有力保证。文麒团队致力于发掘民族文化传统中最有价值、最有特色的东西，根据市场需求，进行多种形式的传播，推出具有特色的文创产品，因此将文麒团队的少数民族文化宣传平台定位为文化传播媒介，将文麒推出的各项服务以及文创产品定位为文化消费品，既可以促进产品创新，又可以刺激产品市场需求。</w:t>
      </w:r>
    </w:p>
    <w:p w14:paraId="5404AE7E" w14:textId="77777777" w:rsidR="00903F55" w:rsidRPr="0036437D" w:rsidRDefault="00903F55" w:rsidP="0036437D">
      <w:pPr>
        <w:spacing w:line="360" w:lineRule="auto"/>
        <w:rPr>
          <w:rFonts w:ascii="宋体" w:eastAsia="宋体" w:hAnsi="宋体"/>
          <w:sz w:val="24"/>
          <w:szCs w:val="24"/>
        </w:rPr>
      </w:pPr>
    </w:p>
    <w:p w14:paraId="52A6E912"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企业形象定位：打造少数民族文化传播综合平台</w:t>
      </w:r>
    </w:p>
    <w:p w14:paraId="68483473"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lastRenderedPageBreak/>
        <w:tab/>
      </w:r>
      <w:r w:rsidRPr="0036437D">
        <w:rPr>
          <w:rFonts w:ascii="宋体" w:eastAsia="宋体" w:hAnsi="宋体" w:hint="eastAsia"/>
          <w:sz w:val="24"/>
          <w:szCs w:val="24"/>
        </w:rPr>
        <w:t>互联网的发展，催生出一系列集商业、娱乐、用户体验等为一体的综合性应用平台。但少数民族文化领域目前还尚未完全开发，其中的商业、娱乐、宣传、文化等各项资源十分丰富。在此环境下，我们团队将文麒定位为少数民族文化传播品牌，将其打造成集公益、传播、商业、娱乐、用户体验于一体的综合性应用平台。</w:t>
      </w:r>
    </w:p>
    <w:p w14:paraId="3511029C"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p>
    <w:p w14:paraId="689DE48D"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竞争策略定位：差异化发展战略</w:t>
      </w:r>
    </w:p>
    <w:p w14:paraId="0C55D2D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商品只有在满足同类社会需求的产品和服务中表现出自己独特的优势，才不至于被市场所淹没。目前少数民族文化传播平台多为单一民族宣传平台或纯商业销售的电商平台，受众面单一，发展空间局限。与此相比，文麒将多个少数民族文化联系起来，结合公益、传播、商业、娱乐、用户体验多个功能于一身，展示了其区别于其他品牌的差异性竞争力。</w:t>
      </w:r>
    </w:p>
    <w:p w14:paraId="53852404" w14:textId="77777777" w:rsidR="00903F55" w:rsidRPr="0036437D" w:rsidRDefault="00903F55" w:rsidP="0036437D">
      <w:pPr>
        <w:spacing w:line="360" w:lineRule="auto"/>
        <w:rPr>
          <w:rFonts w:ascii="宋体" w:eastAsia="宋体" w:hAnsi="宋体"/>
          <w:sz w:val="24"/>
          <w:szCs w:val="24"/>
        </w:rPr>
      </w:pPr>
    </w:p>
    <w:p w14:paraId="35C39EF8"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营销模式定位：文化情感营销</w:t>
      </w:r>
    </w:p>
    <w:p w14:paraId="2CB6710D"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少数民族文化的营销同样要进行情感营销，打文化怀旧牌。少数民族文化中流传着数不胜数的诗词歌赋、神话传说、佳节习俗，“天苍苍，野茫茫”的《敕勒歌》、蒙古族的牧童苏和创造了世上第一把马头琴、傣族的泼水节送旧迎新</w:t>
      </w:r>
      <w:r w:rsidRPr="0036437D">
        <w:rPr>
          <w:rFonts w:ascii="宋体" w:eastAsia="宋体" w:hAnsi="宋体"/>
          <w:sz w:val="24"/>
          <w:szCs w:val="24"/>
        </w:rPr>
        <w:t>……</w:t>
      </w:r>
      <w:r w:rsidRPr="0036437D">
        <w:rPr>
          <w:rFonts w:ascii="宋体" w:eastAsia="宋体" w:hAnsi="宋体" w:hint="eastAsia"/>
          <w:sz w:val="24"/>
          <w:szCs w:val="24"/>
        </w:rPr>
        <w:t>这些文化记忆，存在在无论是少数民族还是非少数民族的情感记忆中，文化情感营销能够唤起消费者的情感需求，诱导消费者心理上的共鸣。文麒将以文化情感营销为主要营销策略，直击消费者内心，唤起他们对少数民族文化的认同感与使命感。</w:t>
      </w:r>
    </w:p>
    <w:p w14:paraId="6E1BDB35" w14:textId="77777777" w:rsidR="00903F55" w:rsidRPr="0036437D" w:rsidRDefault="00903F55" w:rsidP="0036437D">
      <w:pPr>
        <w:spacing w:line="360" w:lineRule="auto"/>
        <w:rPr>
          <w:rFonts w:ascii="宋体" w:eastAsia="宋体" w:hAnsi="宋体"/>
          <w:sz w:val="24"/>
          <w:szCs w:val="24"/>
        </w:rPr>
      </w:pPr>
    </w:p>
    <w:p w14:paraId="3DB57824" w14:textId="77777777" w:rsidR="00903F55" w:rsidRPr="0036437D" w:rsidRDefault="00925630" w:rsidP="00925630">
      <w:pPr>
        <w:pStyle w:val="7"/>
      </w:pPr>
      <w:r>
        <w:t xml:space="preserve"> </w:t>
      </w:r>
      <w:bookmarkStart w:id="88" w:name="_Toc24460994"/>
      <w:r w:rsidR="00903F55" w:rsidRPr="0036437D">
        <w:rPr>
          <w:rFonts w:hint="eastAsia"/>
        </w:rPr>
        <w:t>4C</w:t>
      </w:r>
      <w:r>
        <w:rPr>
          <w:rFonts w:hint="eastAsia"/>
        </w:rPr>
        <w:t>分析</w:t>
      </w:r>
      <w:bookmarkEnd w:id="88"/>
    </w:p>
    <w:p w14:paraId="75CEC887"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5.2.</w:t>
      </w:r>
      <w:r w:rsidRPr="0036437D">
        <w:rPr>
          <w:rFonts w:ascii="宋体" w:eastAsia="宋体" w:hAnsi="宋体"/>
          <w:b/>
          <w:bCs/>
          <w:sz w:val="24"/>
          <w:szCs w:val="24"/>
        </w:rPr>
        <w:t xml:space="preserve">1 </w:t>
      </w:r>
      <w:r w:rsidRPr="0036437D">
        <w:rPr>
          <w:rFonts w:ascii="宋体" w:eastAsia="宋体" w:hAnsi="宋体" w:hint="eastAsia"/>
          <w:b/>
          <w:bCs/>
          <w:sz w:val="24"/>
          <w:szCs w:val="24"/>
        </w:rPr>
        <w:t>4C理论</w:t>
      </w:r>
      <w:r w:rsidRPr="006E4CCB">
        <w:rPr>
          <w:rFonts w:ascii="宋体" w:eastAsia="宋体" w:hAnsi="宋体" w:hint="eastAsia"/>
          <w:b/>
          <w:bCs/>
          <w:sz w:val="24"/>
          <w:szCs w:val="24"/>
          <w:highlight w:val="yellow"/>
        </w:rPr>
        <w:t>【图表】</w:t>
      </w:r>
    </w:p>
    <w:p w14:paraId="18EFDFE0"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文麒创立的初衷是“助力少数民族传统艺术走进现代生活”，文化的传播途径是人们提供一定的方式传递知识、信息、观念、情感或信仰以及与此相关的社会交往活动，文化的传播不能缺少每一个个体的努力，因此我们坚持 “以顾客为中心”的营销战略，基于4C理论来展开营销战略。</w:t>
      </w:r>
    </w:p>
    <w:p w14:paraId="456C5F87"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4Cs是由美国营销专家劳特朋教授</w:t>
      </w:r>
      <w:r w:rsidRPr="0036437D">
        <w:rPr>
          <w:rFonts w:ascii="宋体" w:eastAsia="宋体" w:hAnsi="宋体"/>
          <w:sz w:val="24"/>
          <w:szCs w:val="24"/>
        </w:rPr>
        <w:t>(R.F. Lauterborn</w:t>
      </w:r>
      <w:r w:rsidRPr="0036437D">
        <w:rPr>
          <w:rFonts w:ascii="宋体" w:eastAsia="宋体" w:hAnsi="宋体" w:hint="eastAsia"/>
          <w:sz w:val="24"/>
          <w:szCs w:val="24"/>
        </w:rPr>
        <w:t>)</w:t>
      </w:r>
      <w:r w:rsidRPr="0036437D">
        <w:rPr>
          <w:rFonts w:ascii="宋体" w:eastAsia="宋体" w:hAnsi="宋体"/>
          <w:sz w:val="24"/>
          <w:szCs w:val="24"/>
        </w:rPr>
        <w:t>在1990年提出的</w:t>
      </w:r>
      <w:r w:rsidRPr="0036437D">
        <w:rPr>
          <w:rFonts w:ascii="宋体" w:eastAsia="宋体" w:hAnsi="宋体" w:hint="eastAsia"/>
          <w:sz w:val="24"/>
          <w:szCs w:val="24"/>
        </w:rPr>
        <w:t>，它</w:t>
      </w:r>
      <w:r w:rsidRPr="0036437D">
        <w:rPr>
          <w:rFonts w:ascii="宋体" w:eastAsia="宋体" w:hAnsi="宋体" w:hint="eastAsia"/>
          <w:sz w:val="24"/>
          <w:szCs w:val="24"/>
        </w:rPr>
        <w:lastRenderedPageBreak/>
        <w:t>以消费者需求为导向，重新设定了市场营销组合的四个基本要素：即消费者（</w:t>
      </w:r>
      <w:r w:rsidRPr="0036437D">
        <w:rPr>
          <w:rFonts w:ascii="宋体" w:eastAsia="宋体" w:hAnsi="宋体"/>
          <w:sz w:val="24"/>
          <w:szCs w:val="24"/>
        </w:rPr>
        <w:t>Customer）、成本（Cost）、便利（Convenience）和沟通（Communication）。它强调企业首先应该把追求顾客满意放在第一位，其次是努力降低顾客的购买成本，然后要充分注意到顾客购买过程中的便利性，而不是从企业的角度来决定销售渠道策略，最后还应以消费者为中心实施有效的营销沟通。</w:t>
      </w:r>
      <w:r w:rsidRPr="0036437D">
        <w:rPr>
          <w:rFonts w:ascii="宋体" w:eastAsia="宋体" w:hAnsi="宋体" w:hint="eastAsia"/>
          <w:sz w:val="24"/>
          <w:szCs w:val="24"/>
        </w:rPr>
        <w:t>这一理念与文麒公司的经营理念和服务宗旨相契合，文麒公司十分关注用户的需求，根据市场的需求来提供最精准的少数民族文化相关产品与服务，在满足用户需求的同时达到少数民族文化的最有效传播。</w:t>
      </w:r>
    </w:p>
    <w:p w14:paraId="69999EFF"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文麒公司结合4C理论的四个要素的表述如下：</w:t>
      </w:r>
    </w:p>
    <w:p w14:paraId="45759E7D" w14:textId="77777777" w:rsidR="00903F55" w:rsidRPr="0036437D" w:rsidRDefault="00903F55" w:rsidP="0036437D">
      <w:pPr>
        <w:pStyle w:val="a8"/>
        <w:numPr>
          <w:ilvl w:val="0"/>
          <w:numId w:val="23"/>
        </w:numPr>
        <w:spacing w:line="360" w:lineRule="auto"/>
        <w:ind w:firstLineChars="0"/>
        <w:rPr>
          <w:rFonts w:ascii="宋体" w:eastAsia="宋体" w:hAnsi="宋体"/>
          <w:sz w:val="24"/>
          <w:szCs w:val="24"/>
        </w:rPr>
      </w:pPr>
      <w:r w:rsidRPr="0036437D">
        <w:rPr>
          <w:rFonts w:ascii="宋体" w:eastAsia="宋体" w:hAnsi="宋体"/>
          <w:sz w:val="24"/>
          <w:szCs w:val="24"/>
        </w:rPr>
        <w:t>Customer （顾客）主要指顾客的需求。企业必须首先了解和研究顾客，根据顾客的需求来提供产品。同时，企业提供的不仅仅是产品和服务，更重要的是由此产生的客户价值（Customer Value）。</w:t>
      </w:r>
    </w:p>
    <w:p w14:paraId="4C4DF2EF" w14:textId="77777777" w:rsidR="00903F55" w:rsidRPr="0036437D" w:rsidRDefault="00903F55" w:rsidP="0036437D">
      <w:pPr>
        <w:spacing w:line="360" w:lineRule="auto"/>
        <w:rPr>
          <w:rFonts w:ascii="宋体" w:eastAsia="宋体" w:hAnsi="宋体"/>
          <w:sz w:val="24"/>
          <w:szCs w:val="24"/>
        </w:rPr>
      </w:pPr>
    </w:p>
    <w:p w14:paraId="656D8646" w14:textId="77777777" w:rsidR="00903F55" w:rsidRPr="0036437D" w:rsidRDefault="00903F55" w:rsidP="0036437D">
      <w:pPr>
        <w:pStyle w:val="a8"/>
        <w:numPr>
          <w:ilvl w:val="0"/>
          <w:numId w:val="23"/>
        </w:numPr>
        <w:spacing w:line="360" w:lineRule="auto"/>
        <w:ind w:firstLineChars="0"/>
        <w:rPr>
          <w:rFonts w:ascii="宋体" w:eastAsia="宋体" w:hAnsi="宋体"/>
          <w:sz w:val="24"/>
          <w:szCs w:val="24"/>
        </w:rPr>
      </w:pPr>
      <w:r w:rsidRPr="0036437D">
        <w:rPr>
          <w:rFonts w:ascii="宋体" w:eastAsia="宋体" w:hAnsi="宋体"/>
          <w:sz w:val="24"/>
          <w:szCs w:val="24"/>
        </w:rPr>
        <w:t>Cost（成本）不单是企业的生产成本，它还包括顾客的购买成本，同时也意味着产品定价的理想情况，应该是既低于顾客的心理价格，亦能够让企业有所盈利。此外，这中间的顾客购买成本不仅包括其货币支出，还包括其为此耗费的时间，体力和精力消耗，以及购买风险。</w:t>
      </w:r>
      <w:r w:rsidRPr="0036437D">
        <w:rPr>
          <w:rFonts w:ascii="宋体" w:eastAsia="宋体" w:hAnsi="宋体" w:hint="eastAsia"/>
          <w:sz w:val="24"/>
          <w:szCs w:val="24"/>
        </w:rPr>
        <w:t>顾客在购买某一商品时，除耗费一定的资金外，还要耗费一定的时间、精力和体力，这些构成了顾客总成本。</w:t>
      </w:r>
    </w:p>
    <w:p w14:paraId="35C52843" w14:textId="77777777" w:rsidR="00903F55" w:rsidRPr="0036437D" w:rsidRDefault="00903F55" w:rsidP="0036437D">
      <w:pPr>
        <w:pStyle w:val="a8"/>
        <w:spacing w:line="360" w:lineRule="auto"/>
        <w:ind w:firstLine="480"/>
        <w:rPr>
          <w:rFonts w:ascii="宋体" w:eastAsia="宋体" w:hAnsi="宋体"/>
          <w:sz w:val="24"/>
          <w:szCs w:val="24"/>
        </w:rPr>
      </w:pPr>
    </w:p>
    <w:p w14:paraId="67A65D57" w14:textId="77777777" w:rsidR="00903F55" w:rsidRPr="0036437D" w:rsidRDefault="00903F55" w:rsidP="0036437D">
      <w:pPr>
        <w:pStyle w:val="a8"/>
        <w:numPr>
          <w:ilvl w:val="0"/>
          <w:numId w:val="23"/>
        </w:numPr>
        <w:spacing w:line="360" w:lineRule="auto"/>
        <w:ind w:firstLineChars="0"/>
        <w:rPr>
          <w:rFonts w:ascii="宋体" w:eastAsia="宋体" w:hAnsi="宋体"/>
          <w:sz w:val="24"/>
          <w:szCs w:val="24"/>
        </w:rPr>
      </w:pPr>
      <w:r w:rsidRPr="0036437D">
        <w:rPr>
          <w:rFonts w:ascii="宋体" w:eastAsia="宋体" w:hAnsi="宋体"/>
          <w:sz w:val="24"/>
          <w:szCs w:val="24"/>
        </w:rPr>
        <w:t>Convenience（便利），即所谓为顾客提供最大的购物和使用便利。4Cs营销理论强调企业在制订分销策略时，要更多的考虑顾客的方便，而不是企业自己方便。要通过好的售前、售中和售后服务来让顾客在购物的同时，也享受到了便利。便利是客户价值不可或缺的一部分。</w:t>
      </w:r>
    </w:p>
    <w:p w14:paraId="7457CBFD" w14:textId="77777777" w:rsidR="00903F55" w:rsidRPr="0036437D" w:rsidRDefault="00903F55" w:rsidP="0036437D">
      <w:pPr>
        <w:pStyle w:val="a8"/>
        <w:spacing w:line="360" w:lineRule="auto"/>
        <w:ind w:firstLine="480"/>
        <w:rPr>
          <w:rFonts w:ascii="宋体" w:eastAsia="宋体" w:hAnsi="宋体"/>
          <w:sz w:val="24"/>
          <w:szCs w:val="24"/>
        </w:rPr>
      </w:pPr>
    </w:p>
    <w:p w14:paraId="67398CA3" w14:textId="77777777" w:rsidR="00903F55" w:rsidRPr="0036437D" w:rsidRDefault="00903F55" w:rsidP="0036437D">
      <w:pPr>
        <w:pStyle w:val="a8"/>
        <w:numPr>
          <w:ilvl w:val="0"/>
          <w:numId w:val="23"/>
        </w:numPr>
        <w:spacing w:line="360" w:lineRule="auto"/>
        <w:ind w:firstLineChars="0"/>
        <w:rPr>
          <w:rFonts w:ascii="宋体" w:eastAsia="宋体" w:hAnsi="宋体"/>
          <w:sz w:val="24"/>
          <w:szCs w:val="24"/>
        </w:rPr>
      </w:pPr>
      <w:r w:rsidRPr="0036437D">
        <w:rPr>
          <w:rFonts w:ascii="宋体" w:eastAsia="宋体" w:hAnsi="宋体"/>
          <w:sz w:val="24"/>
          <w:szCs w:val="24"/>
        </w:rPr>
        <w:t>Communication（沟通）则被用以取代4P中对应的Promotion（促销）。4Cs营销理论认为，企业应通过同顾客进行积极有效的双向沟通，建立基于共同利益的新型企业/顾客关系。这不再是企业单向的促销和劝导顾客，而是在双方的沟通中找到能同时实现各自目标的通途。</w:t>
      </w:r>
    </w:p>
    <w:p w14:paraId="25D5406D" w14:textId="77777777" w:rsidR="00903F55" w:rsidRPr="0036437D" w:rsidRDefault="00903F55" w:rsidP="0036437D">
      <w:pPr>
        <w:pStyle w:val="a8"/>
        <w:spacing w:line="360" w:lineRule="auto"/>
        <w:ind w:firstLine="480"/>
        <w:rPr>
          <w:rFonts w:ascii="宋体" w:eastAsia="宋体" w:hAnsi="宋体"/>
          <w:sz w:val="24"/>
          <w:szCs w:val="24"/>
        </w:rPr>
      </w:pPr>
    </w:p>
    <w:p w14:paraId="01156F11" w14:textId="77777777" w:rsidR="00903F55" w:rsidRPr="0036437D" w:rsidRDefault="00903F55" w:rsidP="0036437D">
      <w:pPr>
        <w:spacing w:line="360" w:lineRule="auto"/>
        <w:ind w:left="420"/>
        <w:rPr>
          <w:rFonts w:ascii="宋体" w:eastAsia="宋体" w:hAnsi="宋体"/>
          <w:sz w:val="24"/>
          <w:szCs w:val="24"/>
        </w:rPr>
      </w:pPr>
      <w:r w:rsidRPr="0036437D">
        <w:rPr>
          <w:rFonts w:ascii="宋体" w:eastAsia="宋体" w:hAnsi="宋体" w:hint="eastAsia"/>
          <w:sz w:val="24"/>
          <w:szCs w:val="24"/>
        </w:rPr>
        <w:t>4C理论以消费者为中心实施营销沟通是十分重要的，通过互动、沟通等方式，将企业内外营销不断进行整合。</w:t>
      </w:r>
    </w:p>
    <w:p w14:paraId="2E528E02" w14:textId="77777777" w:rsidR="00903F55" w:rsidRPr="0036437D" w:rsidRDefault="00903F55" w:rsidP="0036437D">
      <w:pPr>
        <w:spacing w:line="360" w:lineRule="auto"/>
        <w:ind w:left="420"/>
        <w:rPr>
          <w:rFonts w:ascii="宋体" w:eastAsia="宋体" w:hAnsi="宋体"/>
          <w:sz w:val="24"/>
          <w:szCs w:val="24"/>
        </w:rPr>
      </w:pPr>
    </w:p>
    <w:p w14:paraId="301EAA5C"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5.2.2</w:t>
      </w:r>
      <w:r w:rsidRPr="0036437D">
        <w:rPr>
          <w:rFonts w:ascii="宋体" w:eastAsia="宋体" w:hAnsi="宋体"/>
          <w:b/>
          <w:bCs/>
          <w:sz w:val="24"/>
          <w:szCs w:val="24"/>
        </w:rPr>
        <w:t xml:space="preserve"> </w:t>
      </w:r>
      <w:r w:rsidRPr="0036437D">
        <w:rPr>
          <w:rFonts w:ascii="宋体" w:eastAsia="宋体" w:hAnsi="宋体" w:hint="eastAsia"/>
          <w:b/>
          <w:bCs/>
          <w:sz w:val="24"/>
          <w:szCs w:val="24"/>
        </w:rPr>
        <w:t>基于4C理论的营销策略</w:t>
      </w:r>
    </w:p>
    <w:p w14:paraId="237A6347" w14:textId="77777777" w:rsidR="00903F55" w:rsidRPr="0036437D" w:rsidRDefault="00903F55" w:rsidP="0036437D">
      <w:pPr>
        <w:spacing w:line="360" w:lineRule="auto"/>
        <w:ind w:left="420"/>
        <w:rPr>
          <w:rFonts w:ascii="宋体" w:eastAsia="宋体" w:hAnsi="宋体"/>
          <w:sz w:val="24"/>
          <w:szCs w:val="24"/>
        </w:rPr>
      </w:pPr>
      <w:r w:rsidRPr="0036437D">
        <w:rPr>
          <w:rFonts w:ascii="宋体" w:eastAsia="宋体" w:hAnsi="宋体" w:hint="eastAsia"/>
          <w:sz w:val="24"/>
          <w:szCs w:val="24"/>
        </w:rPr>
        <w:t>文麒公司的营销策略是基于4C理论制定的。</w:t>
      </w:r>
    </w:p>
    <w:p w14:paraId="293F6071"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顾客需求（customer</w:t>
      </w:r>
      <w:r w:rsidRPr="0036437D">
        <w:rPr>
          <w:rFonts w:ascii="宋体" w:eastAsia="宋体" w:hAnsi="宋体"/>
          <w:b/>
          <w:bCs/>
          <w:sz w:val="24"/>
          <w:szCs w:val="24"/>
        </w:rPr>
        <w:t>’s need</w:t>
      </w:r>
      <w:r w:rsidRPr="0036437D">
        <w:rPr>
          <w:rFonts w:ascii="宋体" w:eastAsia="宋体" w:hAnsi="宋体" w:hint="eastAsia"/>
          <w:b/>
          <w:bCs/>
          <w:sz w:val="24"/>
          <w:szCs w:val="24"/>
        </w:rPr>
        <w:t>）</w:t>
      </w:r>
    </w:p>
    <w:p w14:paraId="7F638F6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b/>
          <w:bCs/>
          <w:sz w:val="24"/>
          <w:szCs w:val="24"/>
        </w:rPr>
        <w:tab/>
      </w:r>
      <w:r w:rsidRPr="0036437D">
        <w:rPr>
          <w:rFonts w:ascii="宋体" w:eastAsia="宋体" w:hAnsi="宋体" w:hint="eastAsia"/>
          <w:sz w:val="24"/>
          <w:szCs w:val="24"/>
        </w:rPr>
        <w:t>自改革开放以来，我国经济保持了20多年的高速增长，城乡居民人均收入大幅度增长，恩格尔系数逐年下降，人民群众的生活水平有了很大程度的提高。随着物质生活水平的提高，人民群众精神文化生活的需求量正在被迅速释放，文化消费呈增长势头。在少数民族文化领域，人民群众的需求也呈现增长性趋势和多样化趋势。</w:t>
      </w:r>
    </w:p>
    <w:p w14:paraId="2980408A"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不同于传统的制造企业采用的“产品策略营销”，文麒公司采用“顾客中心策略营销”，更加强调顾客的需求，针对目标市场进行细分，了解和研究顾客，所有的产品和服务都是根据市场需求来筛选的，而不是定性地提高固定的产品和服务。</w:t>
      </w:r>
      <w:commentRangeStart w:id="89"/>
      <w:r w:rsidRPr="0036437D">
        <w:rPr>
          <w:rFonts w:ascii="宋体" w:eastAsia="宋体" w:hAnsi="宋体" w:hint="eastAsia"/>
          <w:sz w:val="24"/>
          <w:szCs w:val="24"/>
        </w:rPr>
        <w:t>在文麒公司的潜在顾客中：旅游爱好者的顾客需求为全面详细的少数民族地区旅游资讯以及经验分享等信息；而异文化体验者则期望能获取不同民族的相关科普，体验不同民族的风俗节日；异乡少数民族则有寄托乡愁的情感需求；本土少数民族需要一个平台来展示他们的民族文化；而文创爱好者则希望能收集到喜欢的文创产品。</w:t>
      </w:r>
      <w:commentRangeEnd w:id="89"/>
      <w:r w:rsidR="00624BDC">
        <w:rPr>
          <w:rStyle w:val="af0"/>
        </w:rPr>
        <w:commentReference w:id="89"/>
      </w:r>
      <w:r w:rsidRPr="0036437D">
        <w:rPr>
          <w:rFonts w:ascii="宋体" w:eastAsia="宋体" w:hAnsi="宋体" w:hint="eastAsia"/>
          <w:sz w:val="24"/>
          <w:szCs w:val="24"/>
        </w:rPr>
        <w:t>文麒公司将以根据这些需求，不断改进原有的产品系列，开发更适合客户需求和市场的新产品，以更快的速度响应需求的变化。</w:t>
      </w:r>
    </w:p>
    <w:p w14:paraId="3838A428" w14:textId="77777777" w:rsidR="00903F55" w:rsidRPr="0036437D" w:rsidRDefault="00903F55" w:rsidP="0036437D">
      <w:pPr>
        <w:spacing w:line="360" w:lineRule="auto"/>
        <w:rPr>
          <w:rFonts w:ascii="宋体" w:eastAsia="宋体" w:hAnsi="宋体"/>
          <w:sz w:val="24"/>
          <w:szCs w:val="24"/>
        </w:rPr>
      </w:pPr>
    </w:p>
    <w:p w14:paraId="6FFE6AF2"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成本（c</w:t>
      </w:r>
      <w:r w:rsidRPr="0036437D">
        <w:rPr>
          <w:rFonts w:ascii="宋体" w:eastAsia="宋体" w:hAnsi="宋体"/>
          <w:b/>
          <w:bCs/>
          <w:sz w:val="24"/>
          <w:szCs w:val="24"/>
        </w:rPr>
        <w:t>ost）</w:t>
      </w:r>
    </w:p>
    <w:p w14:paraId="0E59ACA5"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b/>
          <w:bCs/>
          <w:sz w:val="24"/>
          <w:szCs w:val="24"/>
        </w:rPr>
        <w:tab/>
      </w:r>
      <w:r w:rsidRPr="0036437D">
        <w:rPr>
          <w:rFonts w:ascii="宋体" w:eastAsia="宋体" w:hAnsi="宋体"/>
          <w:sz w:val="24"/>
          <w:szCs w:val="24"/>
        </w:rPr>
        <w:t>顾客购买成本不仅包括其货币支出，还包括其为此耗费的时间，体力和精力消耗，以及购买风险。</w:t>
      </w:r>
    </w:p>
    <w:p w14:paraId="2140EA9E" w14:textId="77777777" w:rsidR="00903F55" w:rsidRPr="0036437D" w:rsidRDefault="00903F55" w:rsidP="0036437D">
      <w:pPr>
        <w:pStyle w:val="a8"/>
        <w:numPr>
          <w:ilvl w:val="0"/>
          <w:numId w:val="24"/>
        </w:numPr>
        <w:spacing w:line="360" w:lineRule="auto"/>
        <w:ind w:firstLineChars="0"/>
        <w:rPr>
          <w:rFonts w:ascii="宋体" w:eastAsia="宋体" w:hAnsi="宋体"/>
          <w:sz w:val="24"/>
          <w:szCs w:val="24"/>
        </w:rPr>
      </w:pPr>
      <w:r w:rsidRPr="0036437D">
        <w:rPr>
          <w:rFonts w:ascii="宋体" w:eastAsia="宋体" w:hAnsi="宋体" w:hint="eastAsia"/>
          <w:sz w:val="24"/>
          <w:szCs w:val="24"/>
        </w:rPr>
        <w:t>低价营销策略：</w:t>
      </w:r>
    </w:p>
    <w:p w14:paraId="52757D79" w14:textId="77777777" w:rsidR="00903F55" w:rsidRPr="0036437D" w:rsidRDefault="00903F55" w:rsidP="0036437D">
      <w:pPr>
        <w:spacing w:line="360" w:lineRule="auto"/>
        <w:ind w:firstLine="360"/>
        <w:rPr>
          <w:rFonts w:ascii="宋体" w:eastAsia="宋体" w:hAnsi="宋体"/>
          <w:b/>
          <w:bCs/>
          <w:sz w:val="24"/>
          <w:szCs w:val="24"/>
        </w:rPr>
      </w:pPr>
      <w:r w:rsidRPr="0036437D">
        <w:rPr>
          <w:rFonts w:ascii="宋体" w:eastAsia="宋体" w:hAnsi="宋体" w:hint="eastAsia"/>
          <w:sz w:val="24"/>
          <w:szCs w:val="24"/>
        </w:rPr>
        <w:t>文麒公司致力于实现顾客购买成本最小化，让顾客用最低的价格享受到最优质的服务，同时达到少数民族文化的广泛有效传播。文麒公司推出的文创系列产品，其价格也会尽量降到最低，使更多消费者能够拥有承载少数民族文化的文创</w:t>
      </w:r>
      <w:r w:rsidRPr="0036437D">
        <w:rPr>
          <w:rFonts w:ascii="宋体" w:eastAsia="宋体" w:hAnsi="宋体" w:hint="eastAsia"/>
          <w:sz w:val="24"/>
          <w:szCs w:val="24"/>
        </w:rPr>
        <w:lastRenderedPageBreak/>
        <w:t>产品，这也是实现文麒“助力少数民族传统艺术走进现代生活”初衷的有效途径。</w:t>
      </w:r>
    </w:p>
    <w:p w14:paraId="005B6F24" w14:textId="77777777" w:rsidR="00903F55" w:rsidRPr="0036437D" w:rsidRDefault="00903F55" w:rsidP="0036437D">
      <w:pPr>
        <w:spacing w:line="360" w:lineRule="auto"/>
        <w:rPr>
          <w:rFonts w:ascii="宋体" w:eastAsia="宋体" w:hAnsi="宋体"/>
          <w:sz w:val="24"/>
          <w:szCs w:val="24"/>
        </w:rPr>
      </w:pPr>
    </w:p>
    <w:p w14:paraId="4EC365EF" w14:textId="77777777" w:rsidR="00903F55" w:rsidRPr="0036437D" w:rsidRDefault="00903F55" w:rsidP="0036437D">
      <w:pPr>
        <w:pStyle w:val="a8"/>
        <w:numPr>
          <w:ilvl w:val="0"/>
          <w:numId w:val="24"/>
        </w:numPr>
        <w:spacing w:line="360" w:lineRule="auto"/>
        <w:ind w:firstLineChars="0"/>
        <w:rPr>
          <w:rFonts w:ascii="宋体" w:eastAsia="宋体" w:hAnsi="宋体"/>
          <w:sz w:val="24"/>
          <w:szCs w:val="24"/>
        </w:rPr>
      </w:pPr>
      <w:r w:rsidRPr="0036437D">
        <w:rPr>
          <w:rFonts w:ascii="宋体" w:eastAsia="宋体" w:hAnsi="宋体" w:hint="eastAsia"/>
          <w:sz w:val="24"/>
          <w:szCs w:val="24"/>
        </w:rPr>
        <w:t>精准营销策略：</w:t>
      </w:r>
    </w:p>
    <w:p w14:paraId="392A61F6" w14:textId="77777777" w:rsidR="00903F55" w:rsidRPr="0036437D" w:rsidRDefault="00903F55" w:rsidP="0036437D">
      <w:pPr>
        <w:spacing w:line="360" w:lineRule="auto"/>
        <w:ind w:firstLine="360"/>
        <w:rPr>
          <w:rFonts w:ascii="宋体" w:eastAsia="宋体" w:hAnsi="宋体"/>
          <w:sz w:val="24"/>
          <w:szCs w:val="24"/>
        </w:rPr>
      </w:pPr>
      <w:r w:rsidRPr="0036437D">
        <w:rPr>
          <w:rFonts w:ascii="宋体" w:eastAsia="宋体" w:hAnsi="宋体" w:hint="eastAsia"/>
          <w:sz w:val="24"/>
          <w:szCs w:val="24"/>
        </w:rPr>
        <w:t>精准营销就是在精准定位的基础上，依托现代信息技术手段建立个性化的顾客沟通服务体系，实现企业可度量的低成本扩张之路。文麒公司的精准营销借助（先进的数据库技术、网络通讯技术）等手段保证和顾客的长期沟通，使营销不断精准化、可度量化；针对不同顾客，文麒公司对其需求进行细分，提供满足不同顾客需求的多种服务，例如各民族的神话故事、风俗佳节等科普信息、少数民族地区旅游资讯等等；提供满足不同顾客需求的文创产品，例如学生群体的文具系列、年轻女性的饰品系列、家庭的家居系列等等，这些信息的有效整合，精准推送，大大降低了顾客的时间成本。</w:t>
      </w:r>
    </w:p>
    <w:p w14:paraId="29FCDDF4" w14:textId="77777777" w:rsidR="00903F55" w:rsidRPr="0036437D" w:rsidRDefault="00903F55" w:rsidP="0036437D">
      <w:pPr>
        <w:spacing w:line="360" w:lineRule="auto"/>
        <w:rPr>
          <w:rFonts w:ascii="宋体" w:eastAsia="宋体" w:hAnsi="宋体"/>
          <w:sz w:val="24"/>
          <w:szCs w:val="24"/>
        </w:rPr>
      </w:pPr>
    </w:p>
    <w:p w14:paraId="64DBAD55"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便利性（c</w:t>
      </w:r>
      <w:r w:rsidRPr="0036437D">
        <w:rPr>
          <w:rFonts w:ascii="宋体" w:eastAsia="宋体" w:hAnsi="宋体"/>
          <w:b/>
          <w:bCs/>
          <w:sz w:val="24"/>
          <w:szCs w:val="24"/>
        </w:rPr>
        <w:t>onvenience）</w:t>
      </w:r>
    </w:p>
    <w:p w14:paraId="5A9591F5"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相比于其他单一民族宣传平台或纯商业电商平台，文麒作为一个集公益、传播、商业、娱乐、用户体验多个功能于一身的综合平台，为顾客提供一站式的服务，在同一平台即可了解多民族多方面的信息、购买到多个民族的文创产品，极大地提高了顾客的便利性。</w:t>
      </w:r>
    </w:p>
    <w:p w14:paraId="370D5C6A" w14:textId="77777777" w:rsidR="00903F55" w:rsidRPr="0036437D" w:rsidRDefault="00903F55" w:rsidP="0036437D">
      <w:pPr>
        <w:spacing w:line="360" w:lineRule="auto"/>
        <w:rPr>
          <w:rFonts w:ascii="宋体" w:eastAsia="宋体" w:hAnsi="宋体"/>
          <w:sz w:val="24"/>
          <w:szCs w:val="24"/>
        </w:rPr>
      </w:pPr>
    </w:p>
    <w:p w14:paraId="169F2461" w14:textId="77777777" w:rsidR="00903F55" w:rsidRPr="0036437D" w:rsidRDefault="00903F55" w:rsidP="0036437D">
      <w:pPr>
        <w:spacing w:line="360" w:lineRule="auto"/>
        <w:rPr>
          <w:rFonts w:ascii="宋体" w:eastAsia="宋体" w:hAnsi="宋体"/>
          <w:b/>
          <w:bCs/>
          <w:sz w:val="24"/>
          <w:szCs w:val="24"/>
        </w:rPr>
      </w:pPr>
      <w:r w:rsidRPr="0036437D">
        <w:rPr>
          <w:rFonts w:ascii="宋体" w:eastAsia="宋体" w:hAnsi="宋体" w:hint="eastAsia"/>
          <w:b/>
          <w:bCs/>
          <w:sz w:val="24"/>
          <w:szCs w:val="24"/>
        </w:rPr>
        <w:t>沟通（c</w:t>
      </w:r>
      <w:r w:rsidRPr="0036437D">
        <w:rPr>
          <w:rFonts w:ascii="宋体" w:eastAsia="宋体" w:hAnsi="宋体"/>
          <w:b/>
          <w:bCs/>
          <w:sz w:val="24"/>
          <w:szCs w:val="24"/>
        </w:rPr>
        <w:t>ommunication）</w:t>
      </w:r>
    </w:p>
    <w:p w14:paraId="724356DB" w14:textId="77777777" w:rsidR="00903F55" w:rsidRPr="0036437D" w:rsidRDefault="00903F55" w:rsidP="0036437D">
      <w:pPr>
        <w:pStyle w:val="a8"/>
        <w:numPr>
          <w:ilvl w:val="0"/>
          <w:numId w:val="25"/>
        </w:numPr>
        <w:spacing w:line="360" w:lineRule="auto"/>
        <w:ind w:firstLineChars="0"/>
        <w:rPr>
          <w:rFonts w:ascii="宋体" w:eastAsia="宋体" w:hAnsi="宋体"/>
          <w:sz w:val="24"/>
          <w:szCs w:val="24"/>
        </w:rPr>
      </w:pPr>
      <w:r w:rsidRPr="0036437D">
        <w:rPr>
          <w:rFonts w:ascii="宋体" w:eastAsia="宋体" w:hAnsi="宋体" w:hint="eastAsia"/>
          <w:sz w:val="24"/>
          <w:szCs w:val="24"/>
        </w:rPr>
        <w:t>企业与顾客之间的双向沟通</w:t>
      </w:r>
    </w:p>
    <w:p w14:paraId="1C68038D" w14:textId="77777777" w:rsidR="00903F55" w:rsidRPr="0036437D" w:rsidRDefault="00903F55" w:rsidP="0036437D">
      <w:pPr>
        <w:spacing w:line="360" w:lineRule="auto"/>
        <w:ind w:firstLine="360"/>
        <w:rPr>
          <w:rFonts w:ascii="宋体" w:eastAsia="宋体" w:hAnsi="宋体"/>
          <w:sz w:val="24"/>
          <w:szCs w:val="24"/>
        </w:rPr>
      </w:pPr>
      <w:r w:rsidRPr="0036437D">
        <w:rPr>
          <w:rFonts w:ascii="宋体" w:eastAsia="宋体" w:hAnsi="宋体" w:hint="eastAsia"/>
          <w:sz w:val="24"/>
          <w:szCs w:val="24"/>
        </w:rPr>
        <w:t>消费者需求的多样化、个性化以及产品生命周期逐渐缩短促使企业必须时刻了解消费者的需求与欲望。文麒平台为企业与顾客之间的交流与沟通建立了一个桥梁。在起步期阶段，文麒公司将借助网络通讯技术与顾客取得双向沟通，获取顾客的需求信息与用户反馈；后期文麒平台将借助先进的数据库技术等手段建立用户交流社区，使用户能够实时反映需求，实现更大程度的企业顾客双向沟通。</w:t>
      </w:r>
    </w:p>
    <w:p w14:paraId="5D5CF297" w14:textId="77777777" w:rsidR="00903F55" w:rsidRPr="0036437D" w:rsidRDefault="00903F55" w:rsidP="0036437D">
      <w:pPr>
        <w:spacing w:line="360" w:lineRule="auto"/>
        <w:ind w:left="360"/>
        <w:rPr>
          <w:rFonts w:ascii="宋体" w:eastAsia="宋体" w:hAnsi="宋体"/>
          <w:sz w:val="24"/>
          <w:szCs w:val="24"/>
        </w:rPr>
      </w:pPr>
    </w:p>
    <w:p w14:paraId="51D377CD" w14:textId="77777777" w:rsidR="00903F55" w:rsidRPr="0036437D" w:rsidRDefault="00903F55" w:rsidP="0036437D">
      <w:pPr>
        <w:pStyle w:val="a8"/>
        <w:numPr>
          <w:ilvl w:val="0"/>
          <w:numId w:val="25"/>
        </w:numPr>
        <w:spacing w:line="360" w:lineRule="auto"/>
        <w:ind w:firstLineChars="0"/>
        <w:rPr>
          <w:rFonts w:ascii="宋体" w:eastAsia="宋体" w:hAnsi="宋体"/>
          <w:sz w:val="24"/>
          <w:szCs w:val="24"/>
        </w:rPr>
      </w:pPr>
      <w:r w:rsidRPr="0036437D">
        <w:rPr>
          <w:rFonts w:ascii="宋体" w:eastAsia="宋体" w:hAnsi="宋体" w:hint="eastAsia"/>
          <w:sz w:val="24"/>
          <w:szCs w:val="24"/>
        </w:rPr>
        <w:t>用户与用户之间的双向沟通</w:t>
      </w:r>
    </w:p>
    <w:p w14:paraId="38A7D15C" w14:textId="77777777" w:rsidR="00903F55" w:rsidRPr="0036437D" w:rsidRDefault="00903F55" w:rsidP="0036437D">
      <w:pPr>
        <w:spacing w:line="360" w:lineRule="auto"/>
        <w:ind w:firstLine="360"/>
        <w:rPr>
          <w:rFonts w:ascii="宋体" w:eastAsia="宋体" w:hAnsi="宋体"/>
          <w:sz w:val="24"/>
          <w:szCs w:val="24"/>
        </w:rPr>
      </w:pPr>
      <w:r w:rsidRPr="0036437D">
        <w:rPr>
          <w:rFonts w:ascii="宋体" w:eastAsia="宋体" w:hAnsi="宋体" w:hint="eastAsia"/>
          <w:sz w:val="24"/>
          <w:szCs w:val="24"/>
        </w:rPr>
        <w:t>文麒平台不仅为用户提供了少数民族的相关产品和服务，提高了信息整合，还为目标用户提供了话题和社交因子。用户因为共同对少数民族文化的兴趣而聚</w:t>
      </w:r>
      <w:r w:rsidRPr="0036437D">
        <w:rPr>
          <w:rFonts w:ascii="宋体" w:eastAsia="宋体" w:hAnsi="宋体" w:hint="eastAsia"/>
          <w:sz w:val="24"/>
          <w:szCs w:val="24"/>
        </w:rPr>
        <w:lastRenderedPageBreak/>
        <w:t>集在一起，建立了情感联系；在后期文麒平台建立起用户交流社区后，社区将为用户与用户之间的交流与沟通搭建起桥梁，用户们可以在社区进行信息沟通、情感往来。</w:t>
      </w:r>
    </w:p>
    <w:p w14:paraId="191780C1" w14:textId="77777777" w:rsidR="00903F55" w:rsidRPr="0036437D" w:rsidRDefault="00903F55" w:rsidP="0036437D">
      <w:pPr>
        <w:spacing w:line="360" w:lineRule="auto"/>
        <w:rPr>
          <w:rFonts w:ascii="宋体" w:eastAsia="宋体" w:hAnsi="宋体"/>
          <w:sz w:val="24"/>
          <w:szCs w:val="24"/>
        </w:rPr>
      </w:pPr>
    </w:p>
    <w:p w14:paraId="35B326C8" w14:textId="77777777" w:rsidR="00903F55" w:rsidRPr="0036437D" w:rsidRDefault="00925630" w:rsidP="00925630">
      <w:pPr>
        <w:pStyle w:val="7"/>
      </w:pPr>
      <w:r>
        <w:rPr>
          <w:rFonts w:hint="eastAsia"/>
        </w:rPr>
        <w:t xml:space="preserve"> </w:t>
      </w:r>
      <w:bookmarkStart w:id="90" w:name="_Toc24460995"/>
      <w:r w:rsidR="00903F55" w:rsidRPr="0036437D">
        <w:rPr>
          <w:rFonts w:hint="eastAsia"/>
        </w:rPr>
        <w:t>营销行动方案</w:t>
      </w:r>
      <w:bookmarkEnd w:id="90"/>
    </w:p>
    <w:p w14:paraId="34E3A91D" w14:textId="77777777" w:rsidR="00903F55" w:rsidRPr="0036437D" w:rsidRDefault="00586A16" w:rsidP="0036437D">
      <w:pPr>
        <w:spacing w:line="360" w:lineRule="auto"/>
        <w:rPr>
          <w:rFonts w:ascii="宋体" w:eastAsia="宋体" w:hAnsi="宋体"/>
          <w:b/>
          <w:bCs/>
          <w:sz w:val="24"/>
          <w:szCs w:val="24"/>
        </w:rPr>
      </w:pPr>
      <w:r w:rsidRPr="0036437D">
        <w:rPr>
          <w:rFonts w:ascii="宋体" w:eastAsia="宋体" w:hAnsi="宋体" w:hint="eastAsia"/>
          <w:b/>
          <w:bCs/>
          <w:sz w:val="24"/>
          <w:szCs w:val="24"/>
        </w:rPr>
        <w:t>5.3.1</w:t>
      </w:r>
      <w:r w:rsidR="00903F55" w:rsidRPr="0036437D">
        <w:rPr>
          <w:rFonts w:ascii="宋体" w:eastAsia="宋体" w:hAnsi="宋体" w:hint="eastAsia"/>
          <w:b/>
          <w:bCs/>
          <w:sz w:val="24"/>
          <w:szCs w:val="24"/>
        </w:rPr>
        <w:t>起步期</w:t>
      </w:r>
    </w:p>
    <w:p w14:paraId="1CDB8AF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在起步期阶段，最核心的工作就是对文麒平台的推广，以及对文麒公司的理念及相关文创产品的大力宣传。营销范围主要在校园。</w:t>
      </w:r>
    </w:p>
    <w:p w14:paraId="2D6DE504" w14:textId="77777777" w:rsidR="00903F55" w:rsidRPr="0036437D" w:rsidRDefault="00586A16" w:rsidP="0036437D">
      <w:pPr>
        <w:spacing w:line="360" w:lineRule="auto"/>
        <w:ind w:firstLineChars="100" w:firstLine="241"/>
        <w:rPr>
          <w:rFonts w:ascii="宋体" w:eastAsia="宋体" w:hAnsi="宋体"/>
          <w:b/>
          <w:bCs/>
          <w:sz w:val="24"/>
          <w:szCs w:val="24"/>
        </w:rPr>
      </w:pPr>
      <w:r w:rsidRPr="0036437D">
        <w:rPr>
          <w:rFonts w:ascii="宋体" w:eastAsia="宋体" w:hAnsi="宋体" w:hint="eastAsia"/>
          <w:b/>
          <w:bCs/>
          <w:sz w:val="24"/>
          <w:szCs w:val="24"/>
        </w:rPr>
        <w:t>1.</w:t>
      </w:r>
      <w:r w:rsidR="00903F55" w:rsidRPr="0036437D">
        <w:rPr>
          <w:rFonts w:ascii="宋体" w:eastAsia="宋体" w:hAnsi="宋体" w:hint="eastAsia"/>
          <w:b/>
          <w:bCs/>
          <w:sz w:val="24"/>
          <w:szCs w:val="24"/>
        </w:rPr>
        <w:t>线上营销</w:t>
      </w:r>
    </w:p>
    <w:p w14:paraId="6BF79D65"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（1）文麒平台：</w:t>
      </w:r>
    </w:p>
    <w:p w14:paraId="155E2ED2"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文麒公司线上营销的主要区域在文麒自身开发的</w:t>
      </w:r>
      <w:r w:rsidR="00586A16" w:rsidRPr="0036437D">
        <w:rPr>
          <w:rFonts w:ascii="宋体" w:eastAsia="宋体" w:hAnsi="宋体" w:hint="eastAsia"/>
          <w:sz w:val="24"/>
          <w:szCs w:val="24"/>
        </w:rPr>
        <w:t>小程序</w:t>
      </w:r>
      <w:r w:rsidRPr="0036437D">
        <w:rPr>
          <w:rFonts w:ascii="宋体" w:eastAsia="宋体" w:hAnsi="宋体" w:hint="eastAsia"/>
          <w:sz w:val="24"/>
          <w:szCs w:val="24"/>
        </w:rPr>
        <w:t>平台上，通过发布符合用户需求的信息吸引用户的关注。平台推出的</w:t>
      </w:r>
      <w:r w:rsidRPr="0036437D">
        <w:rPr>
          <w:rFonts w:ascii="宋体" w:eastAsia="宋体" w:hAnsi="宋体"/>
          <w:sz w:val="24"/>
          <w:szCs w:val="24"/>
        </w:rPr>
        <w:t>旅游打卡集拼图小游戏</w:t>
      </w:r>
      <w:r w:rsidRPr="0036437D">
        <w:rPr>
          <w:rFonts w:ascii="宋体" w:eastAsia="宋体" w:hAnsi="宋体" w:hint="eastAsia"/>
          <w:sz w:val="24"/>
          <w:szCs w:val="24"/>
        </w:rPr>
        <w:t>，提高了用户的参与性和趣味性，能有效吸引旅游爱好者群体。</w:t>
      </w:r>
    </w:p>
    <w:p w14:paraId="5936DCF8"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（小程序图片）</w:t>
      </w:r>
    </w:p>
    <w:p w14:paraId="28C7F627" w14:textId="77777777" w:rsidR="00903F55" w:rsidRPr="0036437D" w:rsidRDefault="00903F55" w:rsidP="0036437D">
      <w:pPr>
        <w:spacing w:line="360" w:lineRule="auto"/>
        <w:rPr>
          <w:rFonts w:ascii="宋体" w:eastAsia="宋体" w:hAnsi="宋体"/>
          <w:sz w:val="24"/>
          <w:szCs w:val="24"/>
        </w:rPr>
      </w:pPr>
    </w:p>
    <w:p w14:paraId="1A3B0AC4"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（2）文麒微信公众号：</w:t>
      </w:r>
    </w:p>
    <w:p w14:paraId="6618B773"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微信作为当下最受欢迎的社交平台，其用户也已经超过了10亿之多，微信公众号以其向微信用户发布推送内容的功能</w:t>
      </w:r>
      <w:r w:rsidRPr="0036437D">
        <w:rPr>
          <w:rFonts w:ascii="宋体" w:eastAsia="宋体" w:hAnsi="宋体"/>
          <w:sz w:val="24"/>
          <w:szCs w:val="24"/>
        </w:rPr>
        <w:t xml:space="preserve"> </w:t>
      </w:r>
      <w:r w:rsidRPr="0036437D">
        <w:rPr>
          <w:rFonts w:ascii="宋体" w:eastAsia="宋体" w:hAnsi="宋体" w:hint="eastAsia"/>
          <w:sz w:val="24"/>
          <w:szCs w:val="24"/>
        </w:rPr>
        <w:t>，成为了企业、媒体、公益组织的极佳宣传窗口。文麒通过微信公众号向微信用户发布少数民族文化相关信息，宣传文麒公司的理念，逐步达到将微信用户迁移到文麒自身平台的目的。</w:t>
      </w:r>
    </w:p>
    <w:p w14:paraId="5D42A419"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（公众号图片）</w:t>
      </w:r>
    </w:p>
    <w:p w14:paraId="609E2D72" w14:textId="77777777" w:rsidR="00903F55" w:rsidRPr="0036437D" w:rsidRDefault="00903F55" w:rsidP="0036437D">
      <w:pPr>
        <w:spacing w:line="360" w:lineRule="auto"/>
        <w:rPr>
          <w:rFonts w:ascii="宋体" w:eastAsia="宋体" w:hAnsi="宋体"/>
          <w:sz w:val="24"/>
          <w:szCs w:val="24"/>
        </w:rPr>
      </w:pPr>
    </w:p>
    <w:p w14:paraId="2F424A81"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（3）文麒微博：</w:t>
      </w:r>
    </w:p>
    <w:p w14:paraId="1D30F368"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微博最为当下最为流行的社交媒体，相比微信的优势就体现在信息传播的速度和广度上，文麒将把微博作为另一宣传窗口，通过在平台上发布少数民族文化相关信息，并定期发起少数民族相关话题和活动，与用户建立互动，宣传文麒公司的理念，将用户吸引至文麒自身平台。</w:t>
      </w:r>
    </w:p>
    <w:p w14:paraId="79F6ADA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（微博图片）</w:t>
      </w:r>
    </w:p>
    <w:p w14:paraId="076FD2F5" w14:textId="77777777" w:rsidR="00903F55" w:rsidRPr="0036437D" w:rsidRDefault="00903F55" w:rsidP="0036437D">
      <w:pPr>
        <w:spacing w:line="360" w:lineRule="auto"/>
        <w:rPr>
          <w:rFonts w:ascii="宋体" w:eastAsia="宋体" w:hAnsi="宋体"/>
          <w:sz w:val="24"/>
          <w:szCs w:val="24"/>
        </w:rPr>
      </w:pPr>
    </w:p>
    <w:p w14:paraId="67FCAFFB"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lastRenderedPageBreak/>
        <w:t>（4）代理销售：</w:t>
      </w:r>
    </w:p>
    <w:p w14:paraId="63F82C1D"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文麒团队设计的系列文创产品将以代理的形式进行销售，借助代理商完善的销售系统、丰富的运营经验和已有的顾客资源，能够在短时间内实现文创产品的发售，将少数民族文化通过文创的形式传播出去。</w:t>
      </w:r>
    </w:p>
    <w:p w14:paraId="42C13F02" w14:textId="77777777" w:rsidR="00903F55" w:rsidRPr="0036437D" w:rsidRDefault="00903F55" w:rsidP="0036437D">
      <w:pPr>
        <w:spacing w:line="360" w:lineRule="auto"/>
        <w:rPr>
          <w:rFonts w:ascii="宋体" w:eastAsia="宋体" w:hAnsi="宋体"/>
          <w:sz w:val="24"/>
          <w:szCs w:val="24"/>
        </w:rPr>
      </w:pPr>
    </w:p>
    <w:p w14:paraId="0A9B0DD7" w14:textId="77777777" w:rsidR="00903F55" w:rsidRPr="0036437D" w:rsidRDefault="00586A16" w:rsidP="0036437D">
      <w:pPr>
        <w:spacing w:line="360" w:lineRule="auto"/>
        <w:ind w:firstLineChars="100" w:firstLine="241"/>
        <w:rPr>
          <w:rFonts w:ascii="宋体" w:eastAsia="宋体" w:hAnsi="宋体"/>
          <w:b/>
          <w:bCs/>
          <w:sz w:val="24"/>
          <w:szCs w:val="24"/>
        </w:rPr>
      </w:pPr>
      <w:r w:rsidRPr="0036437D">
        <w:rPr>
          <w:rFonts w:ascii="宋体" w:eastAsia="宋体" w:hAnsi="宋体" w:hint="eastAsia"/>
          <w:b/>
          <w:bCs/>
          <w:sz w:val="24"/>
          <w:szCs w:val="24"/>
        </w:rPr>
        <w:t>2.</w:t>
      </w:r>
      <w:r w:rsidR="00903F55" w:rsidRPr="0036437D">
        <w:rPr>
          <w:rFonts w:ascii="宋体" w:eastAsia="宋体" w:hAnsi="宋体" w:hint="eastAsia"/>
          <w:b/>
          <w:bCs/>
          <w:sz w:val="24"/>
          <w:szCs w:val="24"/>
        </w:rPr>
        <w:t>线下营销</w:t>
      </w:r>
    </w:p>
    <w:p w14:paraId="796EA9F9"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（1）校内宣传：</w:t>
      </w:r>
    </w:p>
    <w:p w14:paraId="257BB07E"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文麒团队成员为在读大学生，团队创建于校园，起步期的线下宣传工作也将从校内开始，通过</w:t>
      </w:r>
      <w:r w:rsidRPr="006E4CCB">
        <w:rPr>
          <w:rFonts w:ascii="宋体" w:eastAsia="宋体" w:hAnsi="宋体" w:hint="eastAsia"/>
          <w:sz w:val="24"/>
          <w:szCs w:val="24"/>
        </w:rPr>
        <w:t>校内摆摊、与各种社团组织合作</w:t>
      </w:r>
      <w:r w:rsidRPr="0036437D">
        <w:rPr>
          <w:rFonts w:ascii="宋体" w:eastAsia="宋体" w:hAnsi="宋体" w:hint="eastAsia"/>
          <w:sz w:val="24"/>
          <w:szCs w:val="24"/>
        </w:rPr>
        <w:t>等形式进行初步宣传。</w:t>
      </w:r>
    </w:p>
    <w:p w14:paraId="152E8F25" w14:textId="77777777" w:rsidR="00903F55" w:rsidRPr="0036437D" w:rsidRDefault="00903F55" w:rsidP="0036437D">
      <w:pPr>
        <w:spacing w:line="360" w:lineRule="auto"/>
        <w:rPr>
          <w:rFonts w:ascii="宋体" w:eastAsia="宋体" w:hAnsi="宋体"/>
          <w:sz w:val="24"/>
          <w:szCs w:val="24"/>
        </w:rPr>
      </w:pPr>
    </w:p>
    <w:p w14:paraId="363628DA"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（2）传统广告：</w:t>
      </w:r>
    </w:p>
    <w:p w14:paraId="56CA05B1"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起步期阶段的传统广告发布范围主要在校园内，通过张贴海报、蜂巢屏幕广告等形式，向同学们宣传文麒团队的理念。</w:t>
      </w:r>
    </w:p>
    <w:p w14:paraId="1F49309E" w14:textId="77777777" w:rsidR="00903F55" w:rsidRPr="0036437D" w:rsidRDefault="00903F55" w:rsidP="0036437D">
      <w:pPr>
        <w:spacing w:line="360" w:lineRule="auto"/>
        <w:rPr>
          <w:rFonts w:ascii="宋体" w:eastAsia="宋体" w:hAnsi="宋体"/>
          <w:sz w:val="24"/>
          <w:szCs w:val="24"/>
        </w:rPr>
      </w:pPr>
    </w:p>
    <w:p w14:paraId="55DAE4A7" w14:textId="77777777" w:rsidR="00903F55" w:rsidRPr="0036437D" w:rsidRDefault="00586A16" w:rsidP="0036437D">
      <w:pPr>
        <w:spacing w:line="360" w:lineRule="auto"/>
        <w:rPr>
          <w:rFonts w:ascii="宋体" w:eastAsia="宋体" w:hAnsi="宋体"/>
          <w:b/>
          <w:bCs/>
          <w:sz w:val="24"/>
          <w:szCs w:val="24"/>
        </w:rPr>
      </w:pPr>
      <w:r w:rsidRPr="0036437D">
        <w:rPr>
          <w:rFonts w:ascii="宋体" w:eastAsia="宋体" w:hAnsi="宋体" w:hint="eastAsia"/>
          <w:b/>
          <w:bCs/>
          <w:sz w:val="24"/>
          <w:szCs w:val="24"/>
        </w:rPr>
        <w:t>5.3.2</w:t>
      </w:r>
      <w:r w:rsidR="00903F55" w:rsidRPr="0036437D">
        <w:rPr>
          <w:rFonts w:ascii="宋体" w:eastAsia="宋体" w:hAnsi="宋体" w:hint="eastAsia"/>
          <w:b/>
          <w:bCs/>
          <w:sz w:val="24"/>
          <w:szCs w:val="24"/>
        </w:rPr>
        <w:t>成长期</w:t>
      </w:r>
    </w:p>
    <w:p w14:paraId="4982D0E8"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成长期的营销范围主要在广东地区。</w:t>
      </w:r>
    </w:p>
    <w:p w14:paraId="3A951FE2" w14:textId="77777777" w:rsidR="00903F55" w:rsidRPr="0036437D" w:rsidRDefault="0036437D" w:rsidP="0036437D">
      <w:pPr>
        <w:spacing w:line="360" w:lineRule="auto"/>
        <w:rPr>
          <w:rFonts w:ascii="宋体" w:eastAsia="宋体" w:hAnsi="宋体"/>
          <w:b/>
          <w:bCs/>
          <w:sz w:val="24"/>
          <w:szCs w:val="24"/>
        </w:rPr>
      </w:pPr>
      <w:r w:rsidRPr="0036437D">
        <w:rPr>
          <w:rFonts w:ascii="宋体" w:eastAsia="宋体" w:hAnsi="宋体" w:hint="eastAsia"/>
          <w:b/>
          <w:bCs/>
          <w:sz w:val="24"/>
          <w:szCs w:val="24"/>
        </w:rPr>
        <w:t>1.</w:t>
      </w:r>
      <w:r w:rsidR="00903F55" w:rsidRPr="0036437D">
        <w:rPr>
          <w:rFonts w:ascii="宋体" w:eastAsia="宋体" w:hAnsi="宋体" w:hint="eastAsia"/>
          <w:b/>
          <w:bCs/>
          <w:sz w:val="24"/>
          <w:szCs w:val="24"/>
        </w:rPr>
        <w:t>线上营销</w:t>
      </w:r>
    </w:p>
    <w:p w14:paraId="05F50582"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（1）文麒平台：举办互动分享活动</w:t>
      </w:r>
    </w:p>
    <w:p w14:paraId="23E10EFD"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成长期阶段，文麒平台积累了一定数量的用户群体，“</w:t>
      </w:r>
      <w:r w:rsidRPr="0036437D">
        <w:rPr>
          <w:rFonts w:ascii="宋体" w:eastAsia="宋体" w:hAnsi="宋体"/>
          <w:sz w:val="24"/>
          <w:szCs w:val="24"/>
        </w:rPr>
        <w:t>旅游打卡集拼图</w:t>
      </w:r>
      <w:r w:rsidRPr="0036437D">
        <w:rPr>
          <w:rFonts w:ascii="宋体" w:eastAsia="宋体" w:hAnsi="宋体" w:hint="eastAsia"/>
          <w:sz w:val="24"/>
          <w:szCs w:val="24"/>
        </w:rPr>
        <w:t>”的活动也取得了成果，平台将与这些旅游爱好者取得联系沟通，开展“我的少数民族之旅”板块，定期发布他们旅游过程中的故事，带动更多用户参与进文麒的活动，起到进一步的宣传作用；</w:t>
      </w:r>
    </w:p>
    <w:p w14:paraId="0C08D3AF"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这一阶段，文麒平台将解锁更多少数民族的宣传板块，受众面也将进一步扩大，平台会开展新的活动：文麒平台将邀请用户分享自己的故事至文麒的邮箱，内容可以是他们与某一少数民族的相处故事或是少数民族群体的成长故事，分享的用户会获得平台定制的小礼品，这一活动旨在吸引更多用户关注文麒，加入文麒的少数民族传播之旅。</w:t>
      </w:r>
    </w:p>
    <w:p w14:paraId="49AD96E6" w14:textId="77777777" w:rsidR="00903F55" w:rsidRPr="0036437D" w:rsidRDefault="00903F55" w:rsidP="0036437D">
      <w:pPr>
        <w:spacing w:line="360" w:lineRule="auto"/>
        <w:rPr>
          <w:rFonts w:ascii="宋体" w:eastAsia="宋体" w:hAnsi="宋体"/>
          <w:sz w:val="24"/>
          <w:szCs w:val="24"/>
        </w:rPr>
      </w:pPr>
    </w:p>
    <w:p w14:paraId="2382C37B"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（2）微信公众号：朋友圈转发推广、公众号大咖转载</w:t>
      </w:r>
    </w:p>
    <w:p w14:paraId="6A921BEC"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lastRenderedPageBreak/>
        <w:tab/>
      </w:r>
      <w:r w:rsidRPr="0036437D">
        <w:rPr>
          <w:rFonts w:ascii="宋体" w:eastAsia="宋体" w:hAnsi="宋体" w:hint="eastAsia"/>
          <w:sz w:val="24"/>
          <w:szCs w:val="24"/>
        </w:rPr>
        <w:t>成长期阶段，文麒平台也同样积累了一定数量的关注量，为进一步扩大，文麒将举办“推文转发抽奖”活动，发布具有共情力、话题热度的文章，使其在朋友圈中的传播度更广。与此同时，文麒将与公众号大咖合作，在公众号大咖的微信公众平台上转载文麒的推文，借助大咖的影响力，帮助文麒更好的推广。</w:t>
      </w:r>
    </w:p>
    <w:p w14:paraId="02462F90" w14:textId="77777777" w:rsidR="00903F55" w:rsidRPr="0036437D" w:rsidRDefault="00903F55" w:rsidP="0036437D">
      <w:pPr>
        <w:spacing w:line="360" w:lineRule="auto"/>
        <w:rPr>
          <w:rFonts w:ascii="宋体" w:eastAsia="宋体" w:hAnsi="宋体"/>
          <w:sz w:val="24"/>
          <w:szCs w:val="24"/>
        </w:rPr>
      </w:pPr>
    </w:p>
    <w:p w14:paraId="599B6055"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（3）微博：与KOL合作</w:t>
      </w:r>
    </w:p>
    <w:p w14:paraId="38CB7F7D"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 xml:space="preserve"> </w:t>
      </w:r>
      <w:r w:rsidRPr="0036437D">
        <w:rPr>
          <w:rFonts w:ascii="宋体" w:eastAsia="宋体" w:hAnsi="宋体"/>
          <w:sz w:val="24"/>
          <w:szCs w:val="24"/>
        </w:rPr>
        <w:tab/>
      </w:r>
      <w:r w:rsidRPr="0036437D">
        <w:rPr>
          <w:rFonts w:ascii="宋体" w:eastAsia="宋体" w:hAnsi="宋体" w:hint="eastAsia"/>
          <w:sz w:val="24"/>
          <w:szCs w:val="24"/>
        </w:rPr>
        <w:t>在社会化媒体快速发展的今天，用KOL助力推广成为了品牌们最为实用也最常用的网络营销形式。KOL被视为一种比较新的企业营销手段，它发挥了社交媒体在覆盖面和影响力方面的优势。KOL的粉丝粘性较强，价值观各方面都比较相近，形成了一定范围的社群。文麒将寻找与自身价值观等方面相近的KOL，寻求合作，借助其积累的社群以及影响力，获得潜在用户的关注。</w:t>
      </w:r>
    </w:p>
    <w:p w14:paraId="71E6AA62" w14:textId="77777777" w:rsidR="00903F55" w:rsidRPr="0036437D" w:rsidRDefault="00903F55" w:rsidP="0036437D">
      <w:pPr>
        <w:spacing w:line="360" w:lineRule="auto"/>
        <w:rPr>
          <w:rFonts w:ascii="宋体" w:eastAsia="宋体" w:hAnsi="宋体"/>
          <w:sz w:val="24"/>
          <w:szCs w:val="24"/>
        </w:rPr>
      </w:pPr>
    </w:p>
    <w:p w14:paraId="392378D9"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（4）微店：线上销售</w:t>
      </w:r>
    </w:p>
    <w:p w14:paraId="20DFF16E"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成长期阶段，文麒也将拓展文创产品的销售途径，这一阶段，文麒已在线上有了一定的用户数，对微店的开展提供了流量基础。微店的链接也将展示在文麒的各大社交平台上，让爱好文创产品的用户可以方便快捷购买到文麒团队设计开发的少数民族系列文创。</w:t>
      </w:r>
    </w:p>
    <w:p w14:paraId="4A3DBF35" w14:textId="77777777" w:rsidR="00903F55" w:rsidRPr="0036437D" w:rsidRDefault="00903F55" w:rsidP="0036437D">
      <w:pPr>
        <w:spacing w:line="360" w:lineRule="auto"/>
        <w:rPr>
          <w:rFonts w:ascii="宋体" w:eastAsia="宋体" w:hAnsi="宋体"/>
          <w:sz w:val="24"/>
          <w:szCs w:val="24"/>
        </w:rPr>
      </w:pPr>
    </w:p>
    <w:p w14:paraId="3DDD4193"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（5）文创设计大赛：</w:t>
      </w:r>
    </w:p>
    <w:p w14:paraId="6C297EC3"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在文麒各大线上平台发布文创设计大赛的信息，吸引用户参与设计少数民族文创产品，优秀者将获得奖励，其设计的产品也将投入生产。</w:t>
      </w:r>
    </w:p>
    <w:p w14:paraId="0EF1014B" w14:textId="77777777" w:rsidR="00903F55" w:rsidRPr="0036437D" w:rsidRDefault="00903F55" w:rsidP="0036437D">
      <w:pPr>
        <w:spacing w:line="360" w:lineRule="auto"/>
        <w:rPr>
          <w:rFonts w:ascii="宋体" w:eastAsia="宋体" w:hAnsi="宋体"/>
          <w:b/>
          <w:bCs/>
          <w:sz w:val="24"/>
          <w:szCs w:val="24"/>
        </w:rPr>
      </w:pPr>
    </w:p>
    <w:p w14:paraId="4ECB56DD" w14:textId="77777777" w:rsidR="00903F55" w:rsidRPr="0036437D" w:rsidRDefault="0036437D" w:rsidP="0036437D">
      <w:pPr>
        <w:spacing w:line="360" w:lineRule="auto"/>
        <w:rPr>
          <w:rFonts w:ascii="宋体" w:eastAsia="宋体" w:hAnsi="宋体"/>
          <w:b/>
          <w:bCs/>
          <w:sz w:val="24"/>
          <w:szCs w:val="24"/>
        </w:rPr>
      </w:pPr>
      <w:r w:rsidRPr="0036437D">
        <w:rPr>
          <w:rFonts w:ascii="宋体" w:eastAsia="宋体" w:hAnsi="宋体" w:hint="eastAsia"/>
          <w:b/>
          <w:bCs/>
          <w:sz w:val="24"/>
          <w:szCs w:val="24"/>
        </w:rPr>
        <w:t>2.</w:t>
      </w:r>
      <w:r w:rsidR="00903F55" w:rsidRPr="0036437D">
        <w:rPr>
          <w:rFonts w:ascii="宋体" w:eastAsia="宋体" w:hAnsi="宋体" w:hint="eastAsia"/>
          <w:b/>
          <w:bCs/>
          <w:sz w:val="24"/>
          <w:szCs w:val="24"/>
        </w:rPr>
        <w:t>线下营销</w:t>
      </w:r>
    </w:p>
    <w:p w14:paraId="69D03419"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（1）传统广告：</w:t>
      </w:r>
    </w:p>
    <w:p w14:paraId="736B9EC9"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成长期阶段，文麒的线下宣传将走出校园，在广东地区进行传统广告的张贴。主要形式为车身广告、电梯广告、地铁广告；</w:t>
      </w:r>
    </w:p>
    <w:p w14:paraId="02B780F4"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采用《南方都市报》等具有一定影响力的报纸媒体宣传，增强文麒公司的可信度。</w:t>
      </w:r>
    </w:p>
    <w:p w14:paraId="54DAD4E6" w14:textId="77777777" w:rsidR="00903F55" w:rsidRPr="0036437D" w:rsidRDefault="00903F55" w:rsidP="0036437D">
      <w:pPr>
        <w:spacing w:line="360" w:lineRule="auto"/>
        <w:rPr>
          <w:rFonts w:ascii="宋体" w:eastAsia="宋体" w:hAnsi="宋体"/>
          <w:sz w:val="24"/>
          <w:szCs w:val="24"/>
        </w:rPr>
      </w:pPr>
    </w:p>
    <w:p w14:paraId="6A26679A"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lastRenderedPageBreak/>
        <w:t>（2）公益摆摊宣传：</w:t>
      </w:r>
    </w:p>
    <w:p w14:paraId="5E616CF0"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这一阶段，文麒将在公园、街区、集市等人流量大的地方摆设摊位，进行少数民族文化的公益展示，宣传少数民族的传统技艺、风俗文化。</w:t>
      </w:r>
    </w:p>
    <w:p w14:paraId="5A9D25E7" w14:textId="77777777" w:rsidR="00903F55" w:rsidRPr="0036437D" w:rsidRDefault="00903F55" w:rsidP="0036437D">
      <w:pPr>
        <w:spacing w:line="360" w:lineRule="auto"/>
        <w:rPr>
          <w:rFonts w:ascii="宋体" w:eastAsia="宋体" w:hAnsi="宋体"/>
          <w:sz w:val="24"/>
          <w:szCs w:val="24"/>
        </w:rPr>
      </w:pPr>
    </w:p>
    <w:p w14:paraId="59C3EC47"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p>
    <w:p w14:paraId="4C4C4612" w14:textId="77777777" w:rsidR="00903F55" w:rsidRPr="0036437D" w:rsidRDefault="0036437D" w:rsidP="0036437D">
      <w:pPr>
        <w:spacing w:line="360" w:lineRule="auto"/>
        <w:rPr>
          <w:rFonts w:ascii="宋体" w:eastAsia="宋体" w:hAnsi="宋体"/>
          <w:b/>
          <w:bCs/>
          <w:sz w:val="24"/>
          <w:szCs w:val="24"/>
        </w:rPr>
      </w:pPr>
      <w:r w:rsidRPr="0036437D">
        <w:rPr>
          <w:rFonts w:ascii="宋体" w:eastAsia="宋体" w:hAnsi="宋体" w:hint="eastAsia"/>
          <w:b/>
          <w:bCs/>
          <w:sz w:val="24"/>
          <w:szCs w:val="24"/>
        </w:rPr>
        <w:t>5.3.3</w:t>
      </w:r>
      <w:r w:rsidR="00903F55" w:rsidRPr="0036437D">
        <w:rPr>
          <w:rFonts w:ascii="宋体" w:eastAsia="宋体" w:hAnsi="宋体" w:hint="eastAsia"/>
          <w:b/>
          <w:bCs/>
          <w:sz w:val="24"/>
          <w:szCs w:val="24"/>
        </w:rPr>
        <w:t>成熟期</w:t>
      </w:r>
    </w:p>
    <w:p w14:paraId="2528F80F"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成熟期的营销范围扩展为全国地区</w:t>
      </w:r>
    </w:p>
    <w:p w14:paraId="2FC110EC" w14:textId="77777777" w:rsidR="00903F55" w:rsidRPr="0036437D" w:rsidRDefault="0036437D" w:rsidP="0036437D">
      <w:pPr>
        <w:spacing w:line="360" w:lineRule="auto"/>
        <w:rPr>
          <w:rFonts w:ascii="宋体" w:eastAsia="宋体" w:hAnsi="宋体"/>
          <w:b/>
          <w:bCs/>
          <w:sz w:val="24"/>
          <w:szCs w:val="24"/>
        </w:rPr>
      </w:pPr>
      <w:r w:rsidRPr="0036437D">
        <w:rPr>
          <w:rFonts w:ascii="宋体" w:eastAsia="宋体" w:hAnsi="宋体" w:hint="eastAsia"/>
          <w:b/>
          <w:bCs/>
          <w:sz w:val="24"/>
          <w:szCs w:val="24"/>
        </w:rPr>
        <w:t>1.</w:t>
      </w:r>
      <w:r w:rsidR="00903F55" w:rsidRPr="0036437D">
        <w:rPr>
          <w:rFonts w:ascii="宋体" w:eastAsia="宋体" w:hAnsi="宋体" w:hint="eastAsia"/>
          <w:b/>
          <w:bCs/>
          <w:sz w:val="24"/>
          <w:szCs w:val="24"/>
        </w:rPr>
        <w:t>线上营销</w:t>
      </w:r>
    </w:p>
    <w:p w14:paraId="1CB2ED6D"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（1）文麒平台：</w:t>
      </w:r>
    </w:p>
    <w:p w14:paraId="174B3136"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成熟期阶段，文麒平台经过不断完善，功能已达到基本完善，新增的用户交流社区扩大了用户的交流窗口，文麒平台进一步向有影响力的平台靠近，打造优质品牌，用户忠诚度提高，；各民族基本得到宣传，开始更加深入精细的文化传播，更多的互动活动将得到开展。</w:t>
      </w:r>
    </w:p>
    <w:p w14:paraId="3AABAA73" w14:textId="77777777" w:rsidR="00903F55" w:rsidRPr="0036437D" w:rsidRDefault="00903F55" w:rsidP="0036437D">
      <w:pPr>
        <w:spacing w:line="360" w:lineRule="auto"/>
        <w:rPr>
          <w:rFonts w:ascii="宋体" w:eastAsia="宋体" w:hAnsi="宋体"/>
          <w:sz w:val="24"/>
          <w:szCs w:val="24"/>
        </w:rPr>
      </w:pPr>
    </w:p>
    <w:p w14:paraId="66B6E2B4"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（2）淘宝：线上销售</w:t>
      </w:r>
    </w:p>
    <w:p w14:paraId="112406EF"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文麒将在淘宝上开设网店，打造文麒的文创品牌。（参考故宫文创发展）</w:t>
      </w:r>
    </w:p>
    <w:p w14:paraId="2E2AB5C0" w14:textId="77777777" w:rsidR="00903F55" w:rsidRPr="0036437D" w:rsidRDefault="0036437D" w:rsidP="0036437D">
      <w:pPr>
        <w:spacing w:line="360" w:lineRule="auto"/>
        <w:rPr>
          <w:rFonts w:ascii="宋体" w:eastAsia="宋体" w:hAnsi="宋体"/>
          <w:b/>
          <w:bCs/>
          <w:sz w:val="24"/>
          <w:szCs w:val="24"/>
        </w:rPr>
      </w:pPr>
      <w:r w:rsidRPr="0036437D">
        <w:rPr>
          <w:rFonts w:ascii="宋体" w:eastAsia="宋体" w:hAnsi="宋体" w:hint="eastAsia"/>
          <w:b/>
          <w:bCs/>
          <w:sz w:val="24"/>
          <w:szCs w:val="24"/>
        </w:rPr>
        <w:t>2.</w:t>
      </w:r>
      <w:r w:rsidR="00903F55" w:rsidRPr="0036437D">
        <w:rPr>
          <w:rFonts w:ascii="宋体" w:eastAsia="宋体" w:hAnsi="宋体" w:hint="eastAsia"/>
          <w:b/>
          <w:bCs/>
          <w:sz w:val="24"/>
          <w:szCs w:val="24"/>
        </w:rPr>
        <w:t>线下营销</w:t>
      </w:r>
    </w:p>
    <w:p w14:paraId="378B3FB2"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（1）与杂志合作：</w:t>
      </w:r>
    </w:p>
    <w:p w14:paraId="74176B4C"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与《中国国家地理》相关的杂志合作，开设宣传板块。</w:t>
      </w:r>
    </w:p>
    <w:p w14:paraId="417C486E" w14:textId="77777777" w:rsidR="00903F55" w:rsidRPr="0036437D" w:rsidRDefault="00903F55" w:rsidP="0036437D">
      <w:pPr>
        <w:spacing w:line="360" w:lineRule="auto"/>
        <w:ind w:firstLine="420"/>
        <w:rPr>
          <w:rFonts w:ascii="宋体" w:eastAsia="宋体" w:hAnsi="宋体"/>
          <w:sz w:val="24"/>
          <w:szCs w:val="24"/>
        </w:rPr>
      </w:pPr>
    </w:p>
    <w:p w14:paraId="57F38DAF"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（2）与电视台合作：</w:t>
      </w:r>
    </w:p>
    <w:p w14:paraId="358F57BA"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拍摄公益宣传微视频，进行电视宣传；</w:t>
      </w:r>
    </w:p>
    <w:p w14:paraId="57255CA6" w14:textId="77777777" w:rsidR="00903F55" w:rsidRPr="0036437D" w:rsidRDefault="00903F55" w:rsidP="0036437D">
      <w:pPr>
        <w:spacing w:line="360" w:lineRule="auto"/>
        <w:rPr>
          <w:rFonts w:ascii="宋体" w:eastAsia="宋体" w:hAnsi="宋体"/>
          <w:sz w:val="24"/>
          <w:szCs w:val="24"/>
        </w:rPr>
      </w:pPr>
    </w:p>
    <w:p w14:paraId="4F604397"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（3）与报社合作：</w:t>
      </w:r>
    </w:p>
    <w:p w14:paraId="3B0DD84A" w14:textId="77777777" w:rsidR="00903F55" w:rsidRPr="0036437D" w:rsidRDefault="00903F55" w:rsidP="0036437D">
      <w:pPr>
        <w:spacing w:line="360" w:lineRule="auto"/>
        <w:ind w:firstLine="420"/>
        <w:rPr>
          <w:rFonts w:ascii="宋体" w:eastAsia="宋体" w:hAnsi="宋体"/>
          <w:sz w:val="24"/>
          <w:szCs w:val="24"/>
        </w:rPr>
      </w:pPr>
      <w:r w:rsidRPr="0036437D">
        <w:rPr>
          <w:rFonts w:ascii="宋体" w:eastAsia="宋体" w:hAnsi="宋体" w:hint="eastAsia"/>
          <w:sz w:val="24"/>
          <w:szCs w:val="24"/>
        </w:rPr>
        <w:t>刊登公益新闻，扩大社会知名度。</w:t>
      </w:r>
    </w:p>
    <w:p w14:paraId="1D2F5FF5" w14:textId="77777777" w:rsidR="00903F55" w:rsidRPr="0036437D" w:rsidRDefault="00903F55" w:rsidP="0036437D">
      <w:pPr>
        <w:spacing w:line="360" w:lineRule="auto"/>
        <w:rPr>
          <w:rFonts w:ascii="宋体" w:eastAsia="宋体" w:hAnsi="宋体"/>
          <w:sz w:val="24"/>
          <w:szCs w:val="24"/>
        </w:rPr>
      </w:pPr>
    </w:p>
    <w:p w14:paraId="3D810203"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hint="eastAsia"/>
          <w:sz w:val="24"/>
          <w:szCs w:val="24"/>
        </w:rPr>
        <w:t>（4）与旅游局实体店合作：</w:t>
      </w:r>
    </w:p>
    <w:p w14:paraId="1936F5EC"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sz w:val="24"/>
          <w:szCs w:val="24"/>
        </w:rPr>
        <w:t>针对少数民族旅游开展深度合作。</w:t>
      </w:r>
    </w:p>
    <w:p w14:paraId="6C85277D" w14:textId="77777777" w:rsidR="00A066C9" w:rsidRPr="0036437D" w:rsidRDefault="00A066C9" w:rsidP="0036437D">
      <w:pPr>
        <w:spacing w:line="360" w:lineRule="auto"/>
        <w:rPr>
          <w:rFonts w:ascii="宋体" w:eastAsia="宋体" w:hAnsi="宋体"/>
          <w:b/>
          <w:bCs/>
          <w:sz w:val="24"/>
          <w:szCs w:val="24"/>
        </w:rPr>
      </w:pPr>
    </w:p>
    <w:p w14:paraId="4B48CE8F" w14:textId="77777777" w:rsidR="00903F55" w:rsidRPr="00925630" w:rsidRDefault="00903F55" w:rsidP="0036437D">
      <w:pPr>
        <w:pStyle w:val="11"/>
        <w:rPr>
          <w:b w:val="0"/>
        </w:rPr>
      </w:pPr>
      <w:bookmarkStart w:id="91" w:name="_Toc24458277"/>
      <w:bookmarkStart w:id="92" w:name="_Toc24460996"/>
      <w:commentRangeStart w:id="93"/>
      <w:r w:rsidRPr="0036437D">
        <w:rPr>
          <w:rFonts w:hint="eastAsia"/>
          <w:b w:val="0"/>
        </w:rPr>
        <w:lastRenderedPageBreak/>
        <w:t>公司战略</w:t>
      </w:r>
      <w:bookmarkEnd w:id="91"/>
      <w:bookmarkEnd w:id="92"/>
      <w:commentRangeEnd w:id="93"/>
      <w:r w:rsidR="00FD46C9">
        <w:rPr>
          <w:rStyle w:val="af0"/>
          <w:rFonts w:asciiTheme="minorHAnsi" w:eastAsiaTheme="minorEastAsia" w:hAnsiTheme="minorHAnsi"/>
          <w:b w:val="0"/>
        </w:rPr>
        <w:commentReference w:id="93"/>
      </w:r>
    </w:p>
    <w:p w14:paraId="4329305F" w14:textId="77777777" w:rsidR="00903F55" w:rsidRPr="0036437D" w:rsidRDefault="00925630" w:rsidP="00925630">
      <w:pPr>
        <w:pStyle w:val="8"/>
      </w:pPr>
      <w:r>
        <w:t xml:space="preserve"> </w:t>
      </w:r>
      <w:bookmarkStart w:id="94" w:name="_Toc24460997"/>
      <w:r w:rsidR="00903F55" w:rsidRPr="0036437D">
        <w:rPr>
          <w:rFonts w:hint="eastAsia"/>
        </w:rPr>
        <w:t>战略发展目标</w:t>
      </w:r>
      <w:bookmarkEnd w:id="94"/>
    </w:p>
    <w:p w14:paraId="1E317FFC"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b/>
          <w:bCs/>
          <w:sz w:val="24"/>
          <w:szCs w:val="24"/>
        </w:rPr>
        <w:tab/>
      </w:r>
      <w:r w:rsidRPr="0036437D">
        <w:rPr>
          <w:rFonts w:ascii="宋体" w:eastAsia="宋体" w:hAnsi="宋体" w:hint="eastAsia"/>
          <w:sz w:val="24"/>
          <w:szCs w:val="24"/>
        </w:rPr>
        <w:t>文麒的中心愿景是做少数民族文化的传播者，旨在以文麒团队开发的少数民族文化传播综合平台为依托，助力少数民族传统艺术走进现代生活。在宣传少数民族文化的同时，推动少数民族地区的经济发展。</w:t>
      </w:r>
    </w:p>
    <w:p w14:paraId="6C07A75C"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b/>
          <w:bCs/>
          <w:sz w:val="24"/>
          <w:szCs w:val="24"/>
        </w:rPr>
        <w:t>公益方面：</w:t>
      </w:r>
      <w:r w:rsidRPr="0036437D">
        <w:rPr>
          <w:rFonts w:ascii="宋体" w:eastAsia="宋体" w:hAnsi="宋体" w:hint="eastAsia"/>
          <w:sz w:val="24"/>
          <w:szCs w:val="24"/>
        </w:rPr>
        <w:t>公益性是文麒团队的主要特征。团队将引进、支持和加速更多的少数民族文化公益项目，完善少数民族公益产业链。</w:t>
      </w:r>
    </w:p>
    <w:p w14:paraId="7CAC52D4"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b/>
          <w:bCs/>
          <w:sz w:val="24"/>
          <w:szCs w:val="24"/>
        </w:rPr>
        <w:t>商业方面：</w:t>
      </w:r>
      <w:r w:rsidRPr="0036437D">
        <w:rPr>
          <w:rFonts w:ascii="宋体" w:eastAsia="宋体" w:hAnsi="宋体" w:hint="eastAsia"/>
          <w:sz w:val="24"/>
          <w:szCs w:val="24"/>
        </w:rPr>
        <w:t>团队将继续专注于平台的商业运营，短期采用线上线下结合的方式打造公益电子商务平台，为用户提高少数民族文化相关的产品和服务，积累流量，打造优质的品牌形象，实现横向拓展。长期则深化服务和产品品质，同时逐步扩大传播范围，并完善文麒自身平台的建设，以服务换流量，以流量换收益，以收益支持公益活动，实现纵向拓展。</w:t>
      </w:r>
    </w:p>
    <w:p w14:paraId="79F28A1F" w14:textId="77777777" w:rsidR="00903F55" w:rsidRPr="0036437D" w:rsidRDefault="00903F55" w:rsidP="0036437D">
      <w:pPr>
        <w:spacing w:line="360" w:lineRule="auto"/>
        <w:rPr>
          <w:rFonts w:ascii="宋体" w:eastAsia="宋体" w:hAnsi="宋体"/>
          <w:sz w:val="24"/>
          <w:szCs w:val="24"/>
        </w:rPr>
      </w:pPr>
      <w:r w:rsidRPr="0036437D">
        <w:rPr>
          <w:rFonts w:ascii="宋体" w:eastAsia="宋体" w:hAnsi="宋体"/>
          <w:sz w:val="24"/>
          <w:szCs w:val="24"/>
        </w:rPr>
        <w:tab/>
      </w:r>
      <w:r w:rsidRPr="0036437D">
        <w:rPr>
          <w:rFonts w:ascii="宋体" w:eastAsia="宋体" w:hAnsi="宋体" w:hint="eastAsia"/>
          <w:b/>
          <w:bCs/>
          <w:sz w:val="24"/>
          <w:szCs w:val="24"/>
        </w:rPr>
        <w:t>旅游方面：</w:t>
      </w:r>
      <w:r w:rsidRPr="0036437D">
        <w:rPr>
          <w:rFonts w:ascii="宋体" w:eastAsia="宋体" w:hAnsi="宋体" w:hint="eastAsia"/>
          <w:sz w:val="24"/>
          <w:szCs w:val="24"/>
        </w:rPr>
        <w:t>团队将以旅游为突破点，以当下用户热衷的生活方式，开发少数民族地区的旅游资源，以旅游体验分享等形式将用户吸引至少数民族地区，助力少数民族的旅游业发展，以旅游带动经济发展的同时实现对少数民族文化的传播。</w:t>
      </w:r>
    </w:p>
    <w:p w14:paraId="68A9B1E2" w14:textId="77777777" w:rsidR="00903F55" w:rsidRPr="0036437D" w:rsidRDefault="00903F55" w:rsidP="0036437D">
      <w:pPr>
        <w:spacing w:line="360" w:lineRule="auto"/>
        <w:rPr>
          <w:rFonts w:ascii="宋体" w:eastAsia="宋体" w:hAnsi="宋体"/>
          <w:b/>
          <w:bCs/>
          <w:sz w:val="24"/>
          <w:szCs w:val="24"/>
        </w:rPr>
      </w:pPr>
    </w:p>
    <w:p w14:paraId="511A1739" w14:textId="77777777" w:rsidR="00903F55" w:rsidRPr="0036437D" w:rsidRDefault="00903F55" w:rsidP="0036437D">
      <w:pPr>
        <w:spacing w:line="360" w:lineRule="auto"/>
        <w:rPr>
          <w:rFonts w:ascii="宋体" w:eastAsia="宋体" w:hAnsi="宋体"/>
          <w:b/>
          <w:bCs/>
          <w:sz w:val="24"/>
          <w:szCs w:val="24"/>
        </w:rPr>
      </w:pPr>
    </w:p>
    <w:p w14:paraId="70F9C3AA" w14:textId="77777777" w:rsidR="00903F55" w:rsidRPr="0036437D" w:rsidRDefault="00925630" w:rsidP="00925630">
      <w:pPr>
        <w:pStyle w:val="8"/>
      </w:pPr>
      <w:r>
        <w:t xml:space="preserve"> </w:t>
      </w:r>
      <w:bookmarkStart w:id="95" w:name="_Toc24460998"/>
      <w:r w:rsidR="00903F55" w:rsidRPr="0036437D">
        <w:rPr>
          <w:rFonts w:hint="eastAsia"/>
        </w:rPr>
        <w:t>竞争战略分析（</w:t>
      </w:r>
      <w:r w:rsidR="00903F55" w:rsidRPr="002C4F8C">
        <w:rPr>
          <w:rFonts w:hint="eastAsia"/>
        </w:rPr>
        <w:t>SWOT</w:t>
      </w:r>
      <w:r w:rsidR="00903F55" w:rsidRPr="0036437D">
        <w:rPr>
          <w:rFonts w:hint="eastAsia"/>
        </w:rPr>
        <w:t>）</w:t>
      </w:r>
      <w:bookmarkEnd w:id="95"/>
    </w:p>
    <w:p w14:paraId="38D4486B" w14:textId="77777777" w:rsidR="00903F55" w:rsidRDefault="00824668" w:rsidP="0036437D">
      <w:pPr>
        <w:spacing w:line="360" w:lineRule="auto"/>
        <w:rPr>
          <w:b/>
          <w:bCs/>
        </w:rPr>
      </w:pPr>
      <w:r w:rsidRPr="0036437D">
        <w:rPr>
          <w:rFonts w:hint="eastAsia"/>
          <w:b/>
          <w:bCs/>
          <w:highlight w:val="yellow"/>
        </w:rPr>
        <w:t>【图表】</w:t>
      </w:r>
    </w:p>
    <w:p w14:paraId="42EB0DDB" w14:textId="77777777" w:rsidR="00824668" w:rsidRPr="0036437D" w:rsidRDefault="00824668" w:rsidP="0036437D">
      <w:pPr>
        <w:spacing w:line="360" w:lineRule="auto"/>
        <w:rPr>
          <w:rFonts w:ascii="宋体" w:eastAsia="宋体" w:hAnsi="宋体"/>
          <w:b/>
          <w:bCs/>
          <w:sz w:val="24"/>
          <w:szCs w:val="24"/>
        </w:rPr>
      </w:pPr>
    </w:p>
    <w:p w14:paraId="4E7F745B" w14:textId="77777777" w:rsidR="00903F55" w:rsidRPr="0036437D" w:rsidRDefault="00824668" w:rsidP="00824668">
      <w:pPr>
        <w:pStyle w:val="8"/>
      </w:pPr>
      <w:r>
        <w:t xml:space="preserve"> </w:t>
      </w:r>
      <w:bookmarkStart w:id="96" w:name="_Toc24460999"/>
      <w:r w:rsidR="00903F55" w:rsidRPr="0036437D">
        <w:rPr>
          <w:rFonts w:hint="eastAsia"/>
        </w:rPr>
        <w:t>公司战略规划（成长预测）</w:t>
      </w:r>
      <w:bookmarkEnd w:id="96"/>
    </w:p>
    <w:p w14:paraId="0A9FB32F" w14:textId="77777777" w:rsidR="00586A16"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sidR="00586A16" w:rsidRPr="0036437D">
        <w:rPr>
          <w:rFonts w:ascii="宋体" w:eastAsia="宋体" w:hAnsi="宋体" w:hint="eastAsia"/>
          <w:sz w:val="24"/>
          <w:szCs w:val="24"/>
        </w:rPr>
        <w:t>.</w:t>
      </w:r>
      <w:r w:rsidR="0019663A">
        <w:rPr>
          <w:rFonts w:ascii="宋体" w:eastAsia="宋体" w:hAnsi="宋体" w:hint="eastAsia"/>
          <w:sz w:val="24"/>
          <w:szCs w:val="24"/>
        </w:rPr>
        <w:t>3.1</w:t>
      </w:r>
      <w:r w:rsidR="00586A16" w:rsidRPr="0036437D">
        <w:rPr>
          <w:rFonts w:ascii="宋体" w:eastAsia="宋体" w:hAnsi="宋体"/>
          <w:sz w:val="24"/>
          <w:szCs w:val="24"/>
        </w:rPr>
        <w:t xml:space="preserve"> </w:t>
      </w:r>
      <w:r w:rsidR="00586A16" w:rsidRPr="0036437D">
        <w:rPr>
          <w:rFonts w:ascii="宋体" w:eastAsia="宋体" w:hAnsi="宋体" w:hint="eastAsia"/>
          <w:sz w:val="24"/>
          <w:szCs w:val="24"/>
        </w:rPr>
        <w:t>起步期（2019年-2020</w:t>
      </w:r>
      <w:r w:rsidR="00586A16" w:rsidRPr="002C4F8C">
        <w:rPr>
          <w:rFonts w:ascii="宋体" w:eastAsia="宋体" w:hAnsi="宋体" w:hint="eastAsia"/>
          <w:sz w:val="24"/>
          <w:szCs w:val="24"/>
        </w:rPr>
        <w:t>年</w:t>
      </w:r>
      <w:r w:rsidR="002C4F8C" w:rsidRPr="002C4F8C">
        <w:rPr>
          <w:rFonts w:ascii="宋体" w:eastAsia="宋体" w:hAnsi="宋体" w:hint="eastAsia"/>
          <w:sz w:val="24"/>
          <w:szCs w:val="24"/>
        </w:rPr>
        <w:t>5月</w:t>
      </w:r>
      <w:r w:rsidR="00586A16" w:rsidRPr="0036437D">
        <w:rPr>
          <w:rFonts w:ascii="宋体" w:eastAsia="宋体" w:hAnsi="宋体" w:hint="eastAsia"/>
          <w:sz w:val="24"/>
          <w:szCs w:val="24"/>
        </w:rPr>
        <w:t>：提高少数民族文化热度，设计开发产品，逐步进入市场。</w:t>
      </w:r>
    </w:p>
    <w:p w14:paraId="2BA9C9AC" w14:textId="77777777" w:rsidR="00586A16" w:rsidRDefault="00586A16"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就目前来看，少数民族文创产品仍然十分匮乏，根据《中共中央关于深化文化体制改革推动社会主义文化大发展大繁荣若干重大问题的决定》</w:t>
      </w:r>
      <w:r w:rsidRPr="0036437D">
        <w:rPr>
          <w:rFonts w:ascii="宋体" w:eastAsia="宋体" w:hAnsi="宋体"/>
          <w:sz w:val="24"/>
          <w:szCs w:val="24"/>
        </w:rPr>
        <w:t>, 中央明确提出到2020年把文化产业建设成国民经济的支柱产业, 达到GDP的5%。</w:t>
      </w:r>
      <w:r w:rsidRPr="0036437D">
        <w:rPr>
          <w:rFonts w:ascii="宋体" w:eastAsia="宋体" w:hAnsi="宋体" w:hint="eastAsia"/>
          <w:sz w:val="24"/>
          <w:szCs w:val="24"/>
        </w:rPr>
        <w:t>团队将抓住这个机会的完成西部地区（以贵州为例）的市场调研项目，通过“调研-学习-研究-开发”模式，将少数民族艺术元素与现代生活中的热度单品融合，为各种少数民族文化艺术精准制定宣传方案</w:t>
      </w:r>
      <w:r w:rsidRPr="0036437D">
        <w:rPr>
          <w:rFonts w:ascii="宋体" w:eastAsia="宋体" w:hAnsi="宋体"/>
          <w:sz w:val="24"/>
          <w:szCs w:val="24"/>
        </w:rPr>
        <w:t>，</w:t>
      </w:r>
      <w:r w:rsidRPr="0036437D">
        <w:rPr>
          <w:rFonts w:ascii="宋体" w:eastAsia="宋体" w:hAnsi="宋体" w:hint="eastAsia"/>
          <w:sz w:val="24"/>
          <w:szCs w:val="24"/>
        </w:rPr>
        <w:t>完成</w:t>
      </w:r>
      <w:r w:rsidRPr="0036437D">
        <w:rPr>
          <w:rFonts w:ascii="宋体" w:eastAsia="宋体" w:hAnsi="宋体"/>
          <w:sz w:val="24"/>
          <w:szCs w:val="24"/>
        </w:rPr>
        <w:t>产品的</w:t>
      </w:r>
      <w:r w:rsidRPr="0036437D">
        <w:rPr>
          <w:rFonts w:ascii="宋体" w:eastAsia="宋体" w:hAnsi="宋体" w:hint="eastAsia"/>
          <w:sz w:val="24"/>
          <w:szCs w:val="24"/>
        </w:rPr>
        <w:t>策划与设计并进行后期的</w:t>
      </w:r>
      <w:r w:rsidRPr="0036437D">
        <w:rPr>
          <w:rFonts w:ascii="宋体" w:eastAsia="宋体" w:hAnsi="宋体"/>
          <w:sz w:val="24"/>
          <w:szCs w:val="24"/>
        </w:rPr>
        <w:t>宣传</w:t>
      </w:r>
      <w:r w:rsidRPr="0036437D">
        <w:rPr>
          <w:rFonts w:ascii="宋体" w:eastAsia="宋体" w:hAnsi="宋体"/>
          <w:sz w:val="24"/>
          <w:szCs w:val="24"/>
        </w:rPr>
        <w:lastRenderedPageBreak/>
        <w:t>推广</w:t>
      </w:r>
      <w:r w:rsidRPr="0036437D">
        <w:rPr>
          <w:rFonts w:ascii="宋体" w:eastAsia="宋体" w:hAnsi="宋体" w:hint="eastAsia"/>
          <w:sz w:val="24"/>
          <w:szCs w:val="24"/>
        </w:rPr>
        <w:t>。</w:t>
      </w:r>
      <w:r w:rsidRPr="0036437D">
        <w:rPr>
          <w:rFonts w:ascii="宋体" w:eastAsia="宋体" w:hAnsi="宋体"/>
          <w:sz w:val="24"/>
          <w:szCs w:val="24"/>
        </w:rPr>
        <w:t xml:space="preserve"> </w:t>
      </w:r>
    </w:p>
    <w:p w14:paraId="2BAA9CC8" w14:textId="77777777" w:rsidR="0019663A" w:rsidRPr="0036437D" w:rsidRDefault="0019663A"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在项目起步期，团队的成员会从本地的少数民族村落开始着手对各个少数民族的文化发展现状进行深入调研。成员首先要积极了解少数民族的文化，</w:t>
      </w:r>
      <w:r w:rsidR="002C4F8C">
        <w:rPr>
          <w:rFonts w:ascii="宋体" w:eastAsia="宋体" w:hAnsi="宋体" w:hint="eastAsia"/>
          <w:sz w:val="24"/>
          <w:szCs w:val="24"/>
        </w:rPr>
        <w:t>通过与少数民族人民、少数民族文化保护协会等专业机构进行交流，从历史背景、地理位置、语言舞蹈、特色工艺中，体验各个少数民族特有韵味与情怀。并根据市场调研掌握少数民族文创产品的发展走向，联系当下热度较高的单品，制定有特色、与时俱进、符合人们需求的产品方案。</w:t>
      </w:r>
    </w:p>
    <w:p w14:paraId="4B4D8191" w14:textId="77777777" w:rsidR="00586A16" w:rsidRPr="0036437D" w:rsidRDefault="00586A16"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起步期</w:t>
      </w:r>
      <w:r w:rsidRPr="0036437D">
        <w:rPr>
          <w:rFonts w:ascii="宋体" w:eastAsia="宋体" w:hAnsi="宋体"/>
          <w:sz w:val="24"/>
          <w:szCs w:val="24"/>
        </w:rPr>
        <w:t>我们</w:t>
      </w:r>
      <w:r w:rsidRPr="0036437D">
        <w:rPr>
          <w:rFonts w:ascii="宋体" w:eastAsia="宋体" w:hAnsi="宋体" w:hint="eastAsia"/>
          <w:sz w:val="24"/>
          <w:szCs w:val="24"/>
        </w:rPr>
        <w:t>会</w:t>
      </w:r>
      <w:r w:rsidRPr="0036437D">
        <w:rPr>
          <w:rFonts w:ascii="宋体" w:eastAsia="宋体" w:hAnsi="宋体"/>
          <w:sz w:val="24"/>
          <w:szCs w:val="24"/>
        </w:rPr>
        <w:t>不断</w:t>
      </w:r>
      <w:r w:rsidRPr="0036437D">
        <w:rPr>
          <w:rFonts w:ascii="宋体" w:eastAsia="宋体" w:hAnsi="宋体" w:hint="eastAsia"/>
          <w:sz w:val="24"/>
          <w:szCs w:val="24"/>
        </w:rPr>
        <w:t>强化设计和开发的技术，开始通过公众号和电商平台进行项目的宣传和少数</w:t>
      </w:r>
      <w:r w:rsidR="002C4F8C">
        <w:rPr>
          <w:rFonts w:ascii="宋体" w:eastAsia="宋体" w:hAnsi="宋体" w:hint="eastAsia"/>
          <w:sz w:val="24"/>
          <w:szCs w:val="24"/>
        </w:rPr>
        <w:t>文创周边</w:t>
      </w:r>
      <w:r w:rsidRPr="0036437D">
        <w:rPr>
          <w:rFonts w:ascii="宋体" w:eastAsia="宋体" w:hAnsi="宋体" w:hint="eastAsia"/>
          <w:sz w:val="24"/>
          <w:szCs w:val="24"/>
        </w:rPr>
        <w:t>的销售</w:t>
      </w:r>
      <w:r w:rsidRPr="0036437D">
        <w:rPr>
          <w:rFonts w:ascii="宋体" w:eastAsia="宋体" w:hAnsi="宋体"/>
          <w:sz w:val="24"/>
          <w:szCs w:val="24"/>
        </w:rPr>
        <w:t>，为今后</w:t>
      </w:r>
      <w:r w:rsidRPr="0036437D">
        <w:rPr>
          <w:rFonts w:ascii="宋体" w:eastAsia="宋体" w:hAnsi="宋体" w:hint="eastAsia"/>
          <w:sz w:val="24"/>
          <w:szCs w:val="24"/>
        </w:rPr>
        <w:t>渗透文创产品市场</w:t>
      </w:r>
      <w:r w:rsidRPr="0036437D">
        <w:rPr>
          <w:rFonts w:ascii="宋体" w:eastAsia="宋体" w:hAnsi="宋体"/>
          <w:sz w:val="24"/>
          <w:szCs w:val="24"/>
        </w:rPr>
        <w:t>做技术</w:t>
      </w:r>
      <w:r w:rsidRPr="0036437D">
        <w:rPr>
          <w:rFonts w:ascii="宋体" w:eastAsia="宋体" w:hAnsi="宋体" w:hint="eastAsia"/>
          <w:sz w:val="24"/>
          <w:szCs w:val="24"/>
        </w:rPr>
        <w:t>积累和潜在市场</w:t>
      </w:r>
      <w:r w:rsidRPr="0036437D">
        <w:rPr>
          <w:rFonts w:ascii="宋体" w:eastAsia="宋体" w:hAnsi="宋体"/>
          <w:sz w:val="24"/>
          <w:szCs w:val="24"/>
        </w:rPr>
        <w:t>积累；另一方面，</w:t>
      </w:r>
      <w:r w:rsidRPr="0036437D">
        <w:rPr>
          <w:rFonts w:ascii="宋体" w:eastAsia="宋体" w:hAnsi="宋体" w:hint="eastAsia"/>
          <w:sz w:val="24"/>
          <w:szCs w:val="24"/>
        </w:rPr>
        <w:t>在分析调研结果时</w:t>
      </w:r>
      <w:r w:rsidRPr="0036437D">
        <w:rPr>
          <w:rFonts w:ascii="宋体" w:eastAsia="宋体" w:hAnsi="宋体"/>
          <w:sz w:val="24"/>
          <w:szCs w:val="24"/>
        </w:rPr>
        <w:t>，</w:t>
      </w:r>
      <w:r w:rsidR="002C4F8C">
        <w:rPr>
          <w:rFonts w:ascii="宋体" w:eastAsia="宋体" w:hAnsi="宋体" w:hint="eastAsia"/>
          <w:sz w:val="24"/>
          <w:szCs w:val="24"/>
        </w:rPr>
        <w:t>根据可行的产品方案，</w:t>
      </w:r>
      <w:r w:rsidRPr="0036437D">
        <w:rPr>
          <w:rFonts w:ascii="宋体" w:eastAsia="宋体" w:hAnsi="宋体" w:hint="eastAsia"/>
          <w:sz w:val="24"/>
          <w:szCs w:val="24"/>
        </w:rPr>
        <w:t>同时寻找合适的</w:t>
      </w:r>
      <w:r w:rsidR="001226AD">
        <w:rPr>
          <w:rFonts w:ascii="宋体" w:eastAsia="宋体" w:hAnsi="宋体" w:hint="eastAsia"/>
          <w:sz w:val="24"/>
          <w:szCs w:val="24"/>
        </w:rPr>
        <w:t>制作</w:t>
      </w:r>
      <w:r w:rsidRPr="0036437D">
        <w:rPr>
          <w:rFonts w:ascii="宋体" w:eastAsia="宋体" w:hAnsi="宋体" w:hint="eastAsia"/>
          <w:sz w:val="24"/>
          <w:szCs w:val="24"/>
        </w:rPr>
        <w:t>工厂</w:t>
      </w:r>
      <w:r w:rsidR="002C4F8C">
        <w:rPr>
          <w:rFonts w:ascii="宋体" w:eastAsia="宋体" w:hAnsi="宋体" w:hint="eastAsia"/>
          <w:sz w:val="24"/>
          <w:szCs w:val="24"/>
        </w:rPr>
        <w:t>，</w:t>
      </w:r>
      <w:r w:rsidR="001226AD">
        <w:rPr>
          <w:rFonts w:ascii="宋体" w:eastAsia="宋体" w:hAnsi="宋体" w:hint="eastAsia"/>
          <w:sz w:val="24"/>
          <w:szCs w:val="24"/>
        </w:rPr>
        <w:t>为产品</w:t>
      </w:r>
      <w:r w:rsidR="00763808">
        <w:rPr>
          <w:rFonts w:ascii="宋体" w:eastAsia="宋体" w:hAnsi="宋体" w:hint="eastAsia"/>
          <w:sz w:val="24"/>
          <w:szCs w:val="24"/>
        </w:rPr>
        <w:t>的</w:t>
      </w:r>
      <w:r w:rsidR="001226AD">
        <w:rPr>
          <w:rFonts w:ascii="宋体" w:eastAsia="宋体" w:hAnsi="宋体" w:hint="eastAsia"/>
          <w:sz w:val="24"/>
          <w:szCs w:val="24"/>
        </w:rPr>
        <w:t>制作</w:t>
      </w:r>
      <w:r w:rsidR="002C4F8C">
        <w:rPr>
          <w:rFonts w:ascii="宋体" w:eastAsia="宋体" w:hAnsi="宋体" w:hint="eastAsia"/>
          <w:sz w:val="24"/>
          <w:szCs w:val="24"/>
        </w:rPr>
        <w:t>开发和</w:t>
      </w:r>
      <w:r w:rsidRPr="0036437D">
        <w:rPr>
          <w:rFonts w:ascii="宋体" w:eastAsia="宋体" w:hAnsi="宋体" w:hint="eastAsia"/>
          <w:sz w:val="24"/>
          <w:szCs w:val="24"/>
        </w:rPr>
        <w:t>多样化</w:t>
      </w:r>
      <w:r w:rsidRPr="0036437D">
        <w:rPr>
          <w:rFonts w:ascii="宋体" w:eastAsia="宋体" w:hAnsi="宋体"/>
          <w:sz w:val="24"/>
          <w:szCs w:val="24"/>
        </w:rPr>
        <w:t>提供</w:t>
      </w:r>
      <w:r w:rsidRPr="0036437D">
        <w:rPr>
          <w:rFonts w:ascii="宋体" w:eastAsia="宋体" w:hAnsi="宋体" w:hint="eastAsia"/>
          <w:sz w:val="24"/>
          <w:szCs w:val="24"/>
        </w:rPr>
        <w:t>更大的选择空间</w:t>
      </w:r>
      <w:r w:rsidRPr="0036437D">
        <w:rPr>
          <w:rFonts w:ascii="宋体" w:eastAsia="宋体" w:hAnsi="宋体"/>
          <w:sz w:val="24"/>
          <w:szCs w:val="24"/>
        </w:rPr>
        <w:t>。</w:t>
      </w:r>
    </w:p>
    <w:p w14:paraId="77707A81" w14:textId="77777777" w:rsidR="00586A16" w:rsidRPr="0036437D" w:rsidRDefault="00586A16" w:rsidP="0036437D">
      <w:pPr>
        <w:spacing w:line="360" w:lineRule="auto"/>
        <w:ind w:firstLineChars="200" w:firstLine="480"/>
        <w:rPr>
          <w:rFonts w:ascii="宋体" w:eastAsia="宋体" w:hAnsi="宋体"/>
          <w:sz w:val="24"/>
          <w:szCs w:val="24"/>
        </w:rPr>
      </w:pPr>
    </w:p>
    <w:p w14:paraId="3118971B" w14:textId="77777777" w:rsidR="00586A16"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sidR="0019663A" w:rsidRPr="0036437D">
        <w:rPr>
          <w:rFonts w:ascii="宋体" w:eastAsia="宋体" w:hAnsi="宋体" w:hint="eastAsia"/>
          <w:sz w:val="24"/>
          <w:szCs w:val="24"/>
        </w:rPr>
        <w:t>.</w:t>
      </w:r>
      <w:r w:rsidR="0019663A">
        <w:rPr>
          <w:rFonts w:ascii="宋体" w:eastAsia="宋体" w:hAnsi="宋体" w:hint="eastAsia"/>
          <w:sz w:val="24"/>
          <w:szCs w:val="24"/>
        </w:rPr>
        <w:t>3.2</w:t>
      </w:r>
      <w:r w:rsidR="00586A16" w:rsidRPr="0036437D">
        <w:rPr>
          <w:rFonts w:ascii="宋体" w:eastAsia="宋体" w:hAnsi="宋体"/>
          <w:sz w:val="24"/>
          <w:szCs w:val="24"/>
        </w:rPr>
        <w:t xml:space="preserve"> </w:t>
      </w:r>
      <w:r w:rsidR="00586A16" w:rsidRPr="0036437D">
        <w:rPr>
          <w:rFonts w:ascii="宋体" w:eastAsia="宋体" w:hAnsi="宋体" w:hint="eastAsia"/>
          <w:sz w:val="24"/>
          <w:szCs w:val="24"/>
        </w:rPr>
        <w:t>发展期（20</w:t>
      </w:r>
      <w:r w:rsidR="00586A16" w:rsidRPr="0036437D">
        <w:rPr>
          <w:rFonts w:ascii="宋体" w:eastAsia="宋体" w:hAnsi="宋体"/>
          <w:sz w:val="24"/>
          <w:szCs w:val="24"/>
        </w:rPr>
        <w:t>2</w:t>
      </w:r>
      <w:r w:rsidR="00586A16" w:rsidRPr="0036437D">
        <w:rPr>
          <w:rFonts w:ascii="宋体" w:eastAsia="宋体" w:hAnsi="宋体" w:hint="eastAsia"/>
          <w:sz w:val="24"/>
          <w:szCs w:val="24"/>
        </w:rPr>
        <w:t>1</w:t>
      </w:r>
      <w:r w:rsidR="002C4F8C">
        <w:rPr>
          <w:rFonts w:ascii="宋体" w:eastAsia="宋体" w:hAnsi="宋体" w:hint="eastAsia"/>
          <w:sz w:val="24"/>
          <w:szCs w:val="24"/>
        </w:rPr>
        <w:t>年6月</w:t>
      </w:r>
      <w:r w:rsidR="00586A16" w:rsidRPr="0036437D">
        <w:rPr>
          <w:rFonts w:ascii="宋体" w:eastAsia="宋体" w:hAnsi="宋体" w:hint="eastAsia"/>
          <w:sz w:val="24"/>
          <w:szCs w:val="24"/>
        </w:rPr>
        <w:t>-2022年）：商业模式多样化，提高产品的市场份额，拓展市场。</w:t>
      </w:r>
    </w:p>
    <w:p w14:paraId="1769C48C" w14:textId="77777777" w:rsidR="00586A16" w:rsidRDefault="001226AD"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在市场调研到达一定阶段</w:t>
      </w:r>
      <w:r w:rsidR="00DD6495">
        <w:rPr>
          <w:rFonts w:ascii="宋体" w:eastAsia="宋体" w:hAnsi="宋体" w:hint="eastAsia"/>
          <w:sz w:val="24"/>
          <w:szCs w:val="24"/>
        </w:rPr>
        <w:t>、</w:t>
      </w:r>
      <w:r w:rsidR="00763808">
        <w:rPr>
          <w:rFonts w:ascii="宋体" w:eastAsia="宋体" w:hAnsi="宋体" w:hint="eastAsia"/>
          <w:sz w:val="24"/>
          <w:szCs w:val="24"/>
        </w:rPr>
        <w:t>技术水平</w:t>
      </w:r>
      <w:r w:rsidR="00DD6495">
        <w:rPr>
          <w:rFonts w:ascii="宋体" w:eastAsia="宋体" w:hAnsi="宋体" w:hint="eastAsia"/>
          <w:sz w:val="24"/>
          <w:szCs w:val="24"/>
        </w:rPr>
        <w:t>强化</w:t>
      </w:r>
      <w:r w:rsidR="00586A16" w:rsidRPr="0036437D">
        <w:rPr>
          <w:rFonts w:ascii="宋体" w:eastAsia="宋体" w:hAnsi="宋体" w:hint="eastAsia"/>
          <w:sz w:val="24"/>
          <w:szCs w:val="24"/>
        </w:rPr>
        <w:t>并积累一定的关注度后，我们开始增加自主研发的产品种类，通过网络平台和实地考察搜索拥有代表性少数民族文创产品的商家，提供代理服务进而取得部分盈利，为深入调研筹备资金；同时为社会上的文化机构提供有关少数民族文化的个性化服务，面向社会群体做宣传和推广。我们需要利用前期积累下来的文化知识与宣传技术，拓宽市场，着手开发更专业的少数民族文创产品：有关少数民族文化传播的文章、期刊、少数民族文化创意视频等。</w:t>
      </w:r>
    </w:p>
    <w:p w14:paraId="4FA5EB40" w14:textId="77777777" w:rsidR="00F365E8" w:rsidRPr="00F365E8" w:rsidRDefault="00F365E8"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同时，我们会在已积累的关注度和获得的收益的共同支持下，继续开展调研工作，扩大调研的范围，向西南部地区的多民族聚居地推进，并着手开展我们的社会公益支持计划和加速服务（详见</w:t>
      </w:r>
      <w:r w:rsidR="00925630">
        <w:rPr>
          <w:rFonts w:ascii="宋体" w:eastAsia="宋体" w:hAnsi="宋体" w:hint="eastAsia"/>
          <w:sz w:val="24"/>
          <w:szCs w:val="24"/>
        </w:rPr>
        <w:t>9</w:t>
      </w:r>
      <w:r>
        <w:rPr>
          <w:rFonts w:ascii="宋体" w:eastAsia="宋体" w:hAnsi="宋体" w:hint="eastAsia"/>
          <w:sz w:val="24"/>
          <w:szCs w:val="24"/>
        </w:rPr>
        <w:t>.1）。</w:t>
      </w:r>
    </w:p>
    <w:p w14:paraId="2B3EDF87" w14:textId="77777777" w:rsidR="00586A16" w:rsidRPr="0036437D" w:rsidRDefault="00586A16" w:rsidP="0036437D">
      <w:pPr>
        <w:spacing w:line="360" w:lineRule="auto"/>
        <w:ind w:firstLineChars="200" w:firstLine="480"/>
        <w:rPr>
          <w:rFonts w:ascii="宋体" w:eastAsia="宋体" w:hAnsi="宋体"/>
          <w:sz w:val="24"/>
          <w:szCs w:val="24"/>
        </w:rPr>
      </w:pPr>
    </w:p>
    <w:p w14:paraId="2611F963" w14:textId="77777777" w:rsidR="00586A16"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sidR="0019663A" w:rsidRPr="0036437D">
        <w:rPr>
          <w:rFonts w:ascii="宋体" w:eastAsia="宋体" w:hAnsi="宋体" w:hint="eastAsia"/>
          <w:sz w:val="24"/>
          <w:szCs w:val="24"/>
        </w:rPr>
        <w:t>.</w:t>
      </w:r>
      <w:r w:rsidR="0019663A">
        <w:rPr>
          <w:rFonts w:ascii="宋体" w:eastAsia="宋体" w:hAnsi="宋体" w:hint="eastAsia"/>
          <w:sz w:val="24"/>
          <w:szCs w:val="24"/>
        </w:rPr>
        <w:t>3.3</w:t>
      </w:r>
      <w:r w:rsidR="00586A16" w:rsidRPr="0036437D">
        <w:rPr>
          <w:rFonts w:ascii="宋体" w:eastAsia="宋体" w:hAnsi="宋体"/>
          <w:sz w:val="24"/>
          <w:szCs w:val="24"/>
        </w:rPr>
        <w:t xml:space="preserve"> </w:t>
      </w:r>
      <w:r w:rsidR="00586A16" w:rsidRPr="0036437D">
        <w:rPr>
          <w:rFonts w:ascii="宋体" w:eastAsia="宋体" w:hAnsi="宋体" w:hint="eastAsia"/>
          <w:sz w:val="24"/>
          <w:szCs w:val="24"/>
        </w:rPr>
        <w:t>成熟期（2022年以后）</w:t>
      </w:r>
    </w:p>
    <w:p w14:paraId="1A991F69" w14:textId="77777777" w:rsidR="00586A16" w:rsidRPr="0036437D" w:rsidRDefault="00586A16"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保持市场份额，依托已有的商业模式，与当地旅游局、文创发展协会合作，向西</w:t>
      </w:r>
      <w:r w:rsidR="00F365E8">
        <w:rPr>
          <w:rFonts w:ascii="宋体" w:eastAsia="宋体" w:hAnsi="宋体" w:hint="eastAsia"/>
          <w:sz w:val="24"/>
          <w:szCs w:val="24"/>
        </w:rPr>
        <w:t>北</w:t>
      </w:r>
      <w:r w:rsidRPr="0036437D">
        <w:rPr>
          <w:rFonts w:ascii="宋体" w:eastAsia="宋体" w:hAnsi="宋体" w:hint="eastAsia"/>
          <w:sz w:val="24"/>
          <w:szCs w:val="24"/>
        </w:rPr>
        <w:t>部少数民族地</w:t>
      </w:r>
      <w:r w:rsidR="00F365E8">
        <w:rPr>
          <w:rFonts w:ascii="宋体" w:eastAsia="宋体" w:hAnsi="宋体" w:hint="eastAsia"/>
          <w:sz w:val="24"/>
          <w:szCs w:val="24"/>
        </w:rPr>
        <w:t>区</w:t>
      </w:r>
      <w:r w:rsidRPr="0036437D">
        <w:rPr>
          <w:rFonts w:ascii="宋体" w:eastAsia="宋体" w:hAnsi="宋体" w:hint="eastAsia"/>
          <w:sz w:val="24"/>
          <w:szCs w:val="24"/>
        </w:rPr>
        <w:t>拓宽市场，增加品牌的影响力，</w:t>
      </w:r>
      <w:r w:rsidR="00F365E8">
        <w:rPr>
          <w:rFonts w:ascii="宋体" w:eastAsia="宋体" w:hAnsi="宋体" w:hint="eastAsia"/>
          <w:sz w:val="24"/>
          <w:szCs w:val="24"/>
        </w:rPr>
        <w:t>力争</w:t>
      </w:r>
      <w:r w:rsidRPr="0036437D">
        <w:rPr>
          <w:rFonts w:ascii="宋体" w:eastAsia="宋体" w:hAnsi="宋体" w:hint="eastAsia"/>
          <w:sz w:val="24"/>
          <w:szCs w:val="24"/>
        </w:rPr>
        <w:t>少数民族文创产业上游</w:t>
      </w:r>
      <w:r w:rsidR="00F365E8">
        <w:rPr>
          <w:rFonts w:ascii="宋体" w:eastAsia="宋体" w:hAnsi="宋体" w:hint="eastAsia"/>
          <w:sz w:val="24"/>
          <w:szCs w:val="24"/>
        </w:rPr>
        <w:t>。持续开发产品，将产品系列化，开发具有收藏价值的高端文创产品，以尽力</w:t>
      </w:r>
      <w:r w:rsidR="00F365E8">
        <w:rPr>
          <w:rFonts w:ascii="宋体" w:eastAsia="宋体" w:hAnsi="宋体" w:hint="eastAsia"/>
          <w:sz w:val="24"/>
          <w:szCs w:val="24"/>
        </w:rPr>
        <w:lastRenderedPageBreak/>
        <w:t>提高本团队文创产品的市场份额，推动西部文化产业发展。并以少数民族走进每家每户作为阶段性目标，</w:t>
      </w:r>
      <w:r w:rsidRPr="0036437D">
        <w:rPr>
          <w:rFonts w:ascii="宋体" w:eastAsia="宋体" w:hAnsi="宋体" w:hint="eastAsia"/>
          <w:sz w:val="24"/>
          <w:szCs w:val="24"/>
        </w:rPr>
        <w:t>逐渐提高少数民族的文化自信，推进少数民族贫困地区的经济发展，增加少数民族同胞对我们的信任，形成品牌效应</w:t>
      </w:r>
      <w:r w:rsidR="00F365E8">
        <w:rPr>
          <w:rFonts w:ascii="宋体" w:eastAsia="宋体" w:hAnsi="宋体" w:hint="eastAsia"/>
          <w:sz w:val="24"/>
          <w:szCs w:val="24"/>
        </w:rPr>
        <w:t>，真正实现“创意仁心”</w:t>
      </w:r>
      <w:r w:rsidRPr="0036437D">
        <w:rPr>
          <w:rFonts w:ascii="宋体" w:eastAsia="宋体" w:hAnsi="宋体" w:hint="eastAsia"/>
          <w:sz w:val="24"/>
          <w:szCs w:val="24"/>
        </w:rPr>
        <w:t>。</w:t>
      </w:r>
    </w:p>
    <w:p w14:paraId="7F56CDD1" w14:textId="77777777" w:rsidR="00586A16" w:rsidRPr="0036437D" w:rsidRDefault="00586A16" w:rsidP="0036437D">
      <w:pPr>
        <w:spacing w:line="360" w:lineRule="auto"/>
        <w:ind w:firstLineChars="200" w:firstLine="480"/>
        <w:rPr>
          <w:rFonts w:ascii="宋体" w:eastAsia="宋体" w:hAnsi="宋体"/>
          <w:sz w:val="24"/>
          <w:szCs w:val="24"/>
        </w:rPr>
      </w:pPr>
    </w:p>
    <w:p w14:paraId="4022C07D" w14:textId="77777777" w:rsidR="00903F55" w:rsidRPr="0036437D" w:rsidRDefault="00925630" w:rsidP="0036437D">
      <w:pPr>
        <w:spacing w:line="360" w:lineRule="auto"/>
        <w:rPr>
          <w:rFonts w:ascii="宋体" w:eastAsia="宋体" w:hAnsi="宋体"/>
          <w:b/>
          <w:bCs/>
          <w:sz w:val="24"/>
          <w:szCs w:val="24"/>
          <w:highlight w:val="yellow"/>
        </w:rPr>
      </w:pPr>
      <w:r>
        <w:rPr>
          <w:rFonts w:ascii="宋体" w:eastAsia="宋体" w:hAnsi="宋体" w:hint="eastAsia"/>
          <w:b/>
          <w:bCs/>
          <w:sz w:val="24"/>
          <w:szCs w:val="24"/>
          <w:highlight w:val="yellow"/>
        </w:rPr>
        <w:t>6</w:t>
      </w:r>
      <w:r w:rsidR="00903F55" w:rsidRPr="0036437D">
        <w:rPr>
          <w:rFonts w:ascii="宋体" w:eastAsia="宋体" w:hAnsi="宋体" w:hint="eastAsia"/>
          <w:b/>
          <w:bCs/>
          <w:sz w:val="24"/>
          <w:szCs w:val="24"/>
          <w:highlight w:val="yellow"/>
        </w:rPr>
        <w:t>.3.1产品起步期战略</w:t>
      </w:r>
    </w:p>
    <w:p w14:paraId="103F551A" w14:textId="77777777" w:rsidR="00903F55" w:rsidRPr="0036437D" w:rsidRDefault="00925630" w:rsidP="0036437D">
      <w:pPr>
        <w:spacing w:line="360" w:lineRule="auto"/>
        <w:rPr>
          <w:rFonts w:ascii="宋体" w:eastAsia="宋体" w:hAnsi="宋体"/>
          <w:b/>
          <w:bCs/>
          <w:sz w:val="24"/>
          <w:szCs w:val="24"/>
          <w:highlight w:val="yellow"/>
        </w:rPr>
      </w:pPr>
      <w:r>
        <w:rPr>
          <w:rFonts w:ascii="宋体" w:eastAsia="宋体" w:hAnsi="宋体" w:hint="eastAsia"/>
          <w:b/>
          <w:bCs/>
          <w:sz w:val="24"/>
          <w:szCs w:val="24"/>
          <w:highlight w:val="yellow"/>
        </w:rPr>
        <w:t>6</w:t>
      </w:r>
      <w:r w:rsidR="00903F55" w:rsidRPr="0036437D">
        <w:rPr>
          <w:rFonts w:ascii="宋体" w:eastAsia="宋体" w:hAnsi="宋体" w:hint="eastAsia"/>
          <w:b/>
          <w:bCs/>
          <w:sz w:val="24"/>
          <w:szCs w:val="24"/>
          <w:highlight w:val="yellow"/>
        </w:rPr>
        <w:t>.3.2产品成长期战略</w:t>
      </w:r>
    </w:p>
    <w:p w14:paraId="68B08A2E" w14:textId="77777777" w:rsidR="00903F55" w:rsidRPr="0036437D" w:rsidRDefault="00925630" w:rsidP="0036437D">
      <w:pPr>
        <w:spacing w:line="360" w:lineRule="auto"/>
        <w:rPr>
          <w:rFonts w:ascii="宋体" w:eastAsia="宋体" w:hAnsi="宋体"/>
          <w:b/>
          <w:bCs/>
          <w:sz w:val="24"/>
          <w:szCs w:val="24"/>
        </w:rPr>
      </w:pPr>
      <w:r>
        <w:rPr>
          <w:rFonts w:ascii="宋体" w:eastAsia="宋体" w:hAnsi="宋体" w:hint="eastAsia"/>
          <w:b/>
          <w:bCs/>
          <w:sz w:val="24"/>
          <w:szCs w:val="24"/>
          <w:highlight w:val="yellow"/>
        </w:rPr>
        <w:t>6</w:t>
      </w:r>
      <w:r w:rsidR="00903F55" w:rsidRPr="0036437D">
        <w:rPr>
          <w:rFonts w:ascii="宋体" w:eastAsia="宋体" w:hAnsi="宋体" w:hint="eastAsia"/>
          <w:b/>
          <w:bCs/>
          <w:sz w:val="24"/>
          <w:szCs w:val="24"/>
          <w:highlight w:val="yellow"/>
        </w:rPr>
        <w:t>.3.3产品成熟期战略</w:t>
      </w:r>
    </w:p>
    <w:p w14:paraId="57B1E857" w14:textId="77777777" w:rsidR="00421618" w:rsidRPr="0036437D" w:rsidRDefault="00421618" w:rsidP="0036437D">
      <w:pPr>
        <w:spacing w:line="360" w:lineRule="auto"/>
        <w:rPr>
          <w:rFonts w:ascii="宋体" w:eastAsia="宋体" w:hAnsi="宋体"/>
          <w:sz w:val="24"/>
          <w:szCs w:val="24"/>
        </w:rPr>
      </w:pPr>
    </w:p>
    <w:p w14:paraId="5F2B4571" w14:textId="77777777" w:rsidR="00586A16" w:rsidRPr="0036437D" w:rsidRDefault="00586A16" w:rsidP="0036437D">
      <w:pPr>
        <w:spacing w:line="360" w:lineRule="auto"/>
        <w:rPr>
          <w:rFonts w:ascii="宋体" w:eastAsia="宋体" w:hAnsi="宋体"/>
          <w:sz w:val="24"/>
          <w:szCs w:val="24"/>
        </w:rPr>
      </w:pPr>
    </w:p>
    <w:p w14:paraId="1A13F936" w14:textId="77777777" w:rsidR="00586A16" w:rsidRPr="0036437D" w:rsidRDefault="00586A16" w:rsidP="0036437D">
      <w:pPr>
        <w:spacing w:line="360" w:lineRule="auto"/>
        <w:rPr>
          <w:rFonts w:ascii="宋体" w:eastAsia="宋体" w:hAnsi="宋体"/>
          <w:sz w:val="24"/>
          <w:szCs w:val="24"/>
        </w:rPr>
      </w:pPr>
    </w:p>
    <w:p w14:paraId="0B4C5B72" w14:textId="77777777" w:rsidR="00336154" w:rsidRPr="0036437D" w:rsidRDefault="00BA758F" w:rsidP="00FF1173">
      <w:pPr>
        <w:pStyle w:val="11"/>
        <w:rPr>
          <w:b w:val="0"/>
        </w:rPr>
      </w:pPr>
      <w:bookmarkStart w:id="97" w:name="_Toc24458278"/>
      <w:bookmarkStart w:id="98" w:name="_Toc24461000"/>
      <w:r w:rsidRPr="0036437D">
        <w:rPr>
          <w:rFonts w:hint="eastAsia"/>
          <w:b w:val="0"/>
        </w:rPr>
        <w:t>管理模式</w:t>
      </w:r>
      <w:bookmarkEnd w:id="97"/>
      <w:bookmarkEnd w:id="98"/>
    </w:p>
    <w:p w14:paraId="0B5CDB31" w14:textId="77777777" w:rsidR="00191D34" w:rsidRPr="0036437D" w:rsidRDefault="00191D34" w:rsidP="00824668">
      <w:pPr>
        <w:pStyle w:val="9"/>
      </w:pPr>
      <w:r w:rsidRPr="0036437D">
        <w:rPr>
          <w:rFonts w:hint="eastAsia"/>
        </w:rPr>
        <w:t xml:space="preserve"> </w:t>
      </w:r>
      <w:bookmarkStart w:id="99" w:name="_Toc24461001"/>
      <w:r w:rsidRPr="0036437D">
        <w:rPr>
          <w:rFonts w:hint="eastAsia"/>
        </w:rPr>
        <w:t>组织结构</w:t>
      </w:r>
      <w:bookmarkEnd w:id="99"/>
    </w:p>
    <w:p w14:paraId="045191D0" w14:textId="77777777" w:rsidR="00567B47" w:rsidRPr="0036437D" w:rsidRDefault="00191D34"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团队在组织结构上以</w:t>
      </w:r>
      <w:r w:rsidR="006B7158" w:rsidRPr="0036437D">
        <w:rPr>
          <w:rFonts w:ascii="宋体" w:eastAsia="宋体" w:hAnsi="宋体" w:hint="eastAsia"/>
          <w:sz w:val="24"/>
          <w:szCs w:val="24"/>
        </w:rPr>
        <w:t>高效传播</w:t>
      </w:r>
      <w:r w:rsidRPr="0036437D">
        <w:rPr>
          <w:rFonts w:ascii="宋体" w:eastAsia="宋体" w:hAnsi="宋体" w:hint="eastAsia"/>
          <w:sz w:val="24"/>
          <w:szCs w:val="24"/>
        </w:rPr>
        <w:t>少数民族文化为导向，组建初期管理跨度较小，</w:t>
      </w:r>
      <w:r w:rsidR="00586A16" w:rsidRPr="0036437D">
        <w:rPr>
          <w:rFonts w:ascii="宋体" w:eastAsia="宋体" w:hAnsi="宋体" w:hint="eastAsia"/>
          <w:sz w:val="24"/>
          <w:szCs w:val="24"/>
        </w:rPr>
        <w:t>采用</w:t>
      </w:r>
      <w:r w:rsidRPr="0036437D">
        <w:rPr>
          <w:rFonts w:ascii="宋体" w:eastAsia="宋体" w:hAnsi="宋体" w:hint="eastAsia"/>
          <w:sz w:val="24"/>
          <w:szCs w:val="24"/>
        </w:rPr>
        <w:t>职能部门化，</w:t>
      </w:r>
      <w:r w:rsidR="006B7158" w:rsidRPr="0036437D">
        <w:rPr>
          <w:rFonts w:ascii="宋体" w:eastAsia="宋体" w:hAnsi="宋体" w:hint="eastAsia"/>
          <w:sz w:val="24"/>
          <w:szCs w:val="24"/>
        </w:rPr>
        <w:t>设置总经理职位对团队总体发展方向进行控制和调整，</w:t>
      </w:r>
      <w:r w:rsidR="00045BFC" w:rsidRPr="0036437D">
        <w:rPr>
          <w:rFonts w:ascii="宋体" w:eastAsia="宋体" w:hAnsi="宋体" w:hint="eastAsia"/>
          <w:sz w:val="24"/>
          <w:szCs w:val="24"/>
        </w:rPr>
        <w:t>团队设置</w:t>
      </w:r>
      <w:r w:rsidR="00AE4EC9" w:rsidRPr="0036437D">
        <w:rPr>
          <w:rFonts w:ascii="宋体" w:eastAsia="宋体" w:hAnsi="宋体" w:hint="eastAsia"/>
          <w:sz w:val="24"/>
          <w:szCs w:val="24"/>
        </w:rPr>
        <w:t>财务部、产品部、市场部、和人力资源部</w:t>
      </w:r>
      <w:r w:rsidR="00045BFC" w:rsidRPr="0036437D">
        <w:rPr>
          <w:rFonts w:ascii="宋体" w:eastAsia="宋体" w:hAnsi="宋体" w:hint="eastAsia"/>
          <w:sz w:val="24"/>
          <w:szCs w:val="24"/>
        </w:rPr>
        <w:t>，</w:t>
      </w:r>
      <w:r w:rsidR="006B7158" w:rsidRPr="0036437D">
        <w:rPr>
          <w:rFonts w:ascii="宋体" w:eastAsia="宋体" w:hAnsi="宋体" w:hint="eastAsia"/>
          <w:sz w:val="24"/>
          <w:szCs w:val="24"/>
        </w:rPr>
        <w:t>各职能部门设置主管分层管理，各在其位，各司其职；另设综合办公室，管理各部门上缴信息的统筹与总经理下发文件的分配，加强部门管理层与实践层之间的联系</w:t>
      </w:r>
      <w:r w:rsidR="00FD555F" w:rsidRPr="0036437D">
        <w:rPr>
          <w:rFonts w:ascii="宋体" w:eastAsia="宋体" w:hAnsi="宋体" w:hint="eastAsia"/>
          <w:sz w:val="24"/>
          <w:szCs w:val="24"/>
        </w:rPr>
        <w:t>。此种管理模式</w:t>
      </w:r>
      <w:r w:rsidR="006B7158" w:rsidRPr="0036437D">
        <w:rPr>
          <w:rFonts w:ascii="宋体" w:eastAsia="宋体" w:hAnsi="宋体" w:hint="eastAsia"/>
          <w:sz w:val="24"/>
          <w:szCs w:val="24"/>
        </w:rPr>
        <w:t>使得团队运营形式</w:t>
      </w:r>
      <w:r w:rsidRPr="0036437D">
        <w:rPr>
          <w:rFonts w:ascii="宋体" w:eastAsia="宋体" w:hAnsi="宋体" w:hint="eastAsia"/>
          <w:sz w:val="24"/>
          <w:szCs w:val="24"/>
        </w:rPr>
        <w:t>权责清晰、职能明确，</w:t>
      </w:r>
      <w:r w:rsidR="00FD555F" w:rsidRPr="0036437D">
        <w:rPr>
          <w:rFonts w:ascii="宋体" w:eastAsia="宋体" w:hAnsi="宋体" w:hint="eastAsia"/>
          <w:sz w:val="24"/>
          <w:szCs w:val="24"/>
        </w:rPr>
        <w:t>易于组织成员理解、能充分体现分工带来的效率优化并可以发挥创业成员的特长，充分调动他们的积极性、主动性，从而使我们团队的凝聚力、向心力得以大大的提高。</w:t>
      </w:r>
    </w:p>
    <w:p w14:paraId="48539614" w14:textId="77777777" w:rsidR="00FD555F" w:rsidRPr="0036437D" w:rsidRDefault="00FD555F" w:rsidP="0036437D">
      <w:pPr>
        <w:spacing w:line="360" w:lineRule="auto"/>
        <w:ind w:firstLineChars="200" w:firstLine="480"/>
        <w:rPr>
          <w:rFonts w:ascii="宋体" w:eastAsia="宋体" w:hAnsi="宋体"/>
          <w:sz w:val="24"/>
          <w:szCs w:val="24"/>
        </w:rPr>
      </w:pPr>
    </w:p>
    <w:p w14:paraId="49B15BFA" w14:textId="77777777" w:rsidR="00045BFC" w:rsidRPr="0036437D" w:rsidRDefault="00045BFC"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在团队传承方面，由于考虑到我团队成员都是在读本科生。因此我团队不采用传统的队员选拔产生部长，部长选拔产生经理模式传承，而是采用培养制，即每</w:t>
      </w:r>
      <w:r w:rsidRPr="0036437D">
        <w:rPr>
          <w:rFonts w:ascii="宋体" w:eastAsia="宋体" w:hAnsi="宋体"/>
          <w:sz w:val="24"/>
          <w:szCs w:val="24"/>
        </w:rPr>
        <w:t>年</w:t>
      </w:r>
      <w:r w:rsidRPr="0036437D">
        <w:rPr>
          <w:rFonts w:ascii="宋体" w:eastAsia="宋体" w:hAnsi="宋体" w:hint="eastAsia"/>
          <w:sz w:val="24"/>
          <w:szCs w:val="24"/>
        </w:rPr>
        <w:t>一次</w:t>
      </w:r>
      <w:r w:rsidRPr="0036437D">
        <w:rPr>
          <w:rFonts w:ascii="宋体" w:eastAsia="宋体" w:hAnsi="宋体"/>
          <w:sz w:val="24"/>
          <w:szCs w:val="24"/>
        </w:rPr>
        <w:t>在团队内部选取部分能力强，组织力强的新成员</w:t>
      </w:r>
      <w:r w:rsidRPr="0036437D">
        <w:rPr>
          <w:rFonts w:ascii="宋体" w:eastAsia="宋体" w:hAnsi="宋体" w:hint="eastAsia"/>
          <w:sz w:val="24"/>
          <w:szCs w:val="24"/>
        </w:rPr>
        <w:t>组成为候选管理人员，并由上届骨干</w:t>
      </w:r>
      <w:r w:rsidRPr="0036437D">
        <w:rPr>
          <w:rFonts w:ascii="宋体" w:eastAsia="宋体" w:hAnsi="宋体"/>
          <w:sz w:val="24"/>
          <w:szCs w:val="24"/>
        </w:rPr>
        <w:t>组成</w:t>
      </w:r>
      <w:r w:rsidRPr="0036437D">
        <w:rPr>
          <w:rFonts w:ascii="宋体" w:eastAsia="宋体" w:hAnsi="宋体" w:hint="eastAsia"/>
          <w:sz w:val="24"/>
          <w:szCs w:val="24"/>
        </w:rPr>
        <w:t>考核小组在团队运营的未来2-3个月对候管理人员进行不定期、不间断考核。</w:t>
      </w:r>
      <w:r w:rsidRPr="0036437D">
        <w:rPr>
          <w:rFonts w:ascii="宋体" w:eastAsia="宋体" w:hAnsi="宋体"/>
          <w:sz w:val="24"/>
          <w:szCs w:val="24"/>
        </w:rPr>
        <w:t>采用这样的方法能</w:t>
      </w:r>
      <w:r w:rsidRPr="0036437D">
        <w:rPr>
          <w:rFonts w:ascii="宋体" w:eastAsia="宋体" w:hAnsi="宋体" w:hint="eastAsia"/>
          <w:sz w:val="24"/>
          <w:szCs w:val="24"/>
        </w:rPr>
        <w:t>有效解决团队管理人员断层的问题。</w:t>
      </w:r>
    </w:p>
    <w:p w14:paraId="34225013" w14:textId="77777777" w:rsidR="00567B47" w:rsidRPr="0036437D" w:rsidRDefault="006B7158" w:rsidP="006E4CCB">
      <w:pPr>
        <w:spacing w:line="360" w:lineRule="auto"/>
        <w:rPr>
          <w:rFonts w:ascii="宋体" w:eastAsia="宋体" w:hAnsi="宋体"/>
          <w:sz w:val="24"/>
          <w:szCs w:val="24"/>
        </w:rPr>
      </w:pPr>
      <w:r w:rsidRPr="0036437D">
        <w:rPr>
          <w:rFonts w:ascii="宋体" w:eastAsia="宋体" w:hAnsi="宋体" w:hint="eastAsia"/>
          <w:sz w:val="24"/>
          <w:szCs w:val="24"/>
          <w:highlight w:val="yellow"/>
        </w:rPr>
        <w:t>【</w:t>
      </w:r>
      <w:r w:rsidR="00045BFC" w:rsidRPr="0036437D">
        <w:rPr>
          <w:rFonts w:ascii="宋体" w:eastAsia="宋体" w:hAnsi="宋体" w:hint="eastAsia"/>
          <w:sz w:val="24"/>
          <w:szCs w:val="24"/>
          <w:highlight w:val="yellow"/>
        </w:rPr>
        <w:t>成立初期的</w:t>
      </w:r>
      <w:r w:rsidRPr="0036437D">
        <w:rPr>
          <w:rFonts w:ascii="宋体" w:eastAsia="宋体" w:hAnsi="宋体" w:hint="eastAsia"/>
          <w:sz w:val="24"/>
          <w:szCs w:val="24"/>
          <w:highlight w:val="yellow"/>
        </w:rPr>
        <w:t>组织结构图】</w:t>
      </w:r>
    </w:p>
    <w:p w14:paraId="2366C2F8" w14:textId="77777777" w:rsidR="00567B47" w:rsidRPr="0036437D" w:rsidRDefault="00567B47" w:rsidP="006E4CCB">
      <w:pPr>
        <w:tabs>
          <w:tab w:val="left" w:pos="1701"/>
        </w:tabs>
        <w:spacing w:line="360" w:lineRule="auto"/>
        <w:rPr>
          <w:rFonts w:ascii="宋体" w:eastAsia="宋体" w:hAnsi="宋体"/>
          <w:sz w:val="24"/>
          <w:szCs w:val="24"/>
        </w:rPr>
      </w:pPr>
    </w:p>
    <w:p w14:paraId="3852644F" w14:textId="77777777" w:rsidR="006B7158" w:rsidRPr="0036437D" w:rsidRDefault="00824668" w:rsidP="00824668">
      <w:pPr>
        <w:pStyle w:val="9"/>
      </w:pPr>
      <w:r>
        <w:lastRenderedPageBreak/>
        <w:t xml:space="preserve"> </w:t>
      </w:r>
      <w:bookmarkStart w:id="100" w:name="_Toc24461002"/>
      <w:r w:rsidR="00A67111" w:rsidRPr="0036437D">
        <w:rPr>
          <w:rFonts w:hint="eastAsia"/>
        </w:rPr>
        <w:t>组织结构说明</w:t>
      </w:r>
      <w:bookmarkEnd w:id="100"/>
    </w:p>
    <w:p w14:paraId="4BDEF7BA" w14:textId="77777777" w:rsidR="00A67111" w:rsidRPr="0036437D" w:rsidRDefault="00824668" w:rsidP="0036437D">
      <w:pPr>
        <w:spacing w:line="360" w:lineRule="auto"/>
        <w:ind w:firstLineChars="200" w:firstLine="482"/>
        <w:rPr>
          <w:rFonts w:ascii="宋体" w:eastAsia="宋体" w:hAnsi="宋体"/>
          <w:b/>
          <w:bCs/>
          <w:sz w:val="24"/>
          <w:szCs w:val="24"/>
        </w:rPr>
      </w:pPr>
      <w:r>
        <w:rPr>
          <w:rFonts w:ascii="宋体" w:eastAsia="宋体" w:hAnsi="宋体" w:hint="eastAsia"/>
          <w:b/>
          <w:bCs/>
          <w:sz w:val="24"/>
          <w:szCs w:val="24"/>
        </w:rPr>
        <w:t>7</w:t>
      </w:r>
      <w:r w:rsidR="00A67111" w:rsidRPr="0036437D">
        <w:rPr>
          <w:rFonts w:ascii="宋体" w:eastAsia="宋体" w:hAnsi="宋体" w:hint="eastAsia"/>
          <w:b/>
          <w:bCs/>
          <w:sz w:val="24"/>
          <w:szCs w:val="24"/>
        </w:rPr>
        <w:t>.2.1</w:t>
      </w:r>
      <w:r w:rsidR="00A67111" w:rsidRPr="0036437D">
        <w:rPr>
          <w:rFonts w:ascii="宋体" w:eastAsia="宋体" w:hAnsi="宋体"/>
          <w:b/>
          <w:bCs/>
          <w:sz w:val="24"/>
          <w:szCs w:val="24"/>
        </w:rPr>
        <w:t xml:space="preserve">  </w:t>
      </w:r>
      <w:r w:rsidR="00A67111" w:rsidRPr="0036437D">
        <w:rPr>
          <w:rFonts w:ascii="宋体" w:eastAsia="宋体" w:hAnsi="宋体" w:hint="eastAsia"/>
          <w:b/>
          <w:bCs/>
          <w:sz w:val="24"/>
          <w:szCs w:val="24"/>
        </w:rPr>
        <w:t>各部门、职务详细说明</w:t>
      </w:r>
    </w:p>
    <w:tbl>
      <w:tblPr>
        <w:tblpPr w:vertAnchor="text" w:horzAnchor="page" w:tblpXSpec="center" w:tblpY="139"/>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38"/>
        <w:gridCol w:w="6946"/>
      </w:tblGrid>
      <w:tr w:rsidR="00035195" w:rsidRPr="0036437D" w14:paraId="0ED88FA0" w14:textId="77777777" w:rsidTr="00567B47">
        <w:trPr>
          <w:trHeight w:hRule="exact" w:val="678"/>
        </w:trPr>
        <w:tc>
          <w:tcPr>
            <w:tcW w:w="1838" w:type="dxa"/>
            <w:tcBorders>
              <w:top w:val="single" w:sz="4" w:space="0" w:color="auto"/>
              <w:left w:val="single" w:sz="4" w:space="0" w:color="auto"/>
              <w:bottom w:val="single" w:sz="4" w:space="0" w:color="auto"/>
              <w:right w:val="single" w:sz="4" w:space="0" w:color="auto"/>
            </w:tcBorders>
          </w:tcPr>
          <w:p w14:paraId="43D269EB" w14:textId="77777777" w:rsidR="00035195" w:rsidRPr="0036437D" w:rsidRDefault="00035195" w:rsidP="0036437D">
            <w:pPr>
              <w:spacing w:line="360" w:lineRule="auto"/>
              <w:ind w:leftChars="-270" w:left="-567" w:firstLineChars="200" w:firstLine="482"/>
              <w:jc w:val="center"/>
              <w:rPr>
                <w:rFonts w:ascii="宋体" w:eastAsia="宋体" w:hAnsi="宋体"/>
                <w:b/>
                <w:sz w:val="24"/>
                <w:szCs w:val="24"/>
              </w:rPr>
            </w:pPr>
            <w:r w:rsidRPr="0036437D">
              <w:rPr>
                <w:rFonts w:ascii="宋体" w:eastAsia="宋体" w:hAnsi="宋体"/>
                <w:b/>
                <w:sz w:val="24"/>
                <w:szCs w:val="24"/>
              </w:rPr>
              <w:t>部门名称</w:t>
            </w:r>
          </w:p>
        </w:tc>
        <w:tc>
          <w:tcPr>
            <w:tcW w:w="6946" w:type="dxa"/>
            <w:tcBorders>
              <w:top w:val="single" w:sz="4" w:space="0" w:color="auto"/>
              <w:left w:val="single" w:sz="4" w:space="0" w:color="auto"/>
              <w:bottom w:val="single" w:sz="4" w:space="0" w:color="auto"/>
              <w:right w:val="single" w:sz="4" w:space="0" w:color="auto"/>
            </w:tcBorders>
          </w:tcPr>
          <w:p w14:paraId="7A3643EB" w14:textId="77777777" w:rsidR="00035195" w:rsidRPr="0036437D" w:rsidRDefault="00035195" w:rsidP="0036437D">
            <w:pPr>
              <w:tabs>
                <w:tab w:val="left" w:pos="-281"/>
              </w:tabs>
              <w:spacing w:line="360" w:lineRule="auto"/>
              <w:ind w:leftChars="-134" w:left="-281" w:rightChars="67" w:right="141" w:firstLineChars="234" w:firstLine="564"/>
              <w:jc w:val="center"/>
              <w:rPr>
                <w:rFonts w:ascii="宋体" w:eastAsia="宋体" w:hAnsi="宋体"/>
                <w:b/>
                <w:sz w:val="24"/>
                <w:szCs w:val="24"/>
              </w:rPr>
            </w:pPr>
            <w:r w:rsidRPr="0036437D">
              <w:rPr>
                <w:rFonts w:ascii="宋体" w:eastAsia="宋体" w:hAnsi="宋体"/>
                <w:b/>
                <w:sz w:val="24"/>
                <w:szCs w:val="24"/>
              </w:rPr>
              <w:t>职能简介</w:t>
            </w:r>
          </w:p>
        </w:tc>
      </w:tr>
      <w:tr w:rsidR="00035195" w:rsidRPr="0036437D" w14:paraId="5023718B" w14:textId="77777777" w:rsidTr="00567B47">
        <w:trPr>
          <w:trHeight w:hRule="exact" w:val="2576"/>
        </w:trPr>
        <w:tc>
          <w:tcPr>
            <w:tcW w:w="1838" w:type="dxa"/>
            <w:tcBorders>
              <w:top w:val="single" w:sz="4" w:space="0" w:color="auto"/>
              <w:left w:val="single" w:sz="4" w:space="0" w:color="auto"/>
              <w:bottom w:val="single" w:sz="4" w:space="0" w:color="auto"/>
              <w:right w:val="single" w:sz="4" w:space="0" w:color="auto"/>
            </w:tcBorders>
            <w:vAlign w:val="center"/>
          </w:tcPr>
          <w:p w14:paraId="250AAD57" w14:textId="77777777" w:rsidR="00035195" w:rsidRPr="0036437D" w:rsidRDefault="00567B47"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hint="eastAsia"/>
                <w:color w:val="FF0000"/>
                <w:sz w:val="24"/>
                <w:szCs w:val="24"/>
              </w:rPr>
              <w:t>【】</w:t>
            </w:r>
          </w:p>
        </w:tc>
        <w:tc>
          <w:tcPr>
            <w:tcW w:w="6946" w:type="dxa"/>
            <w:tcBorders>
              <w:top w:val="single" w:sz="4" w:space="0" w:color="auto"/>
              <w:left w:val="single" w:sz="4" w:space="0" w:color="auto"/>
              <w:bottom w:val="single" w:sz="4" w:space="0" w:color="auto"/>
              <w:right w:val="single" w:sz="4" w:space="0" w:color="auto"/>
            </w:tcBorders>
            <w:vAlign w:val="center"/>
          </w:tcPr>
          <w:p w14:paraId="25A8AFA2" w14:textId="77777777" w:rsidR="00035195" w:rsidRPr="0036437D" w:rsidRDefault="00035195" w:rsidP="0036437D">
            <w:pPr>
              <w:numPr>
                <w:ilvl w:val="0"/>
                <w:numId w:val="3"/>
              </w:numPr>
              <w:spacing w:line="360" w:lineRule="auto"/>
              <w:ind w:leftChars="70" w:left="147" w:rightChars="67" w:right="141" w:firstLineChars="59" w:firstLine="142"/>
              <w:rPr>
                <w:rFonts w:ascii="宋体" w:eastAsia="宋体" w:hAnsi="宋体"/>
                <w:sz w:val="24"/>
                <w:szCs w:val="24"/>
              </w:rPr>
            </w:pPr>
            <w:r w:rsidRPr="0036437D">
              <w:rPr>
                <w:rFonts w:ascii="宋体" w:eastAsia="宋体" w:hAnsi="宋体"/>
                <w:sz w:val="24"/>
                <w:szCs w:val="24"/>
              </w:rPr>
              <w:t>制订发展方向，明确组织结构及各级人员的</w:t>
            </w:r>
            <w:r w:rsidRPr="0036437D">
              <w:rPr>
                <w:rFonts w:ascii="宋体" w:eastAsia="宋体" w:hAnsi="宋体" w:hint="eastAsia"/>
                <w:sz w:val="24"/>
                <w:szCs w:val="24"/>
              </w:rPr>
              <w:t>权利与义务</w:t>
            </w:r>
          </w:p>
          <w:p w14:paraId="5366A933" w14:textId="77777777" w:rsidR="00035195" w:rsidRPr="0036437D" w:rsidRDefault="00035195" w:rsidP="0036437D">
            <w:pPr>
              <w:numPr>
                <w:ilvl w:val="0"/>
                <w:numId w:val="3"/>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确保全体成员都能理解和贯彻执行</w:t>
            </w:r>
            <w:r w:rsidR="004A43DC">
              <w:rPr>
                <w:rFonts w:ascii="宋体" w:eastAsia="宋体" w:hAnsi="宋体" w:hint="eastAsia"/>
                <w:sz w:val="24"/>
                <w:szCs w:val="24"/>
              </w:rPr>
              <w:t>组织</w:t>
            </w:r>
            <w:r w:rsidRPr="0036437D">
              <w:rPr>
                <w:rFonts w:ascii="宋体" w:eastAsia="宋体" w:hAnsi="宋体"/>
                <w:sz w:val="24"/>
                <w:szCs w:val="24"/>
              </w:rPr>
              <w:t>制度、文化</w:t>
            </w:r>
          </w:p>
          <w:p w14:paraId="2475F115" w14:textId="77777777" w:rsidR="00035195" w:rsidRPr="0036437D" w:rsidRDefault="00035195" w:rsidP="0036437D">
            <w:pPr>
              <w:numPr>
                <w:ilvl w:val="0"/>
                <w:numId w:val="3"/>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任命管理者代表，并授予其相应的职责和权限</w:t>
            </w:r>
          </w:p>
          <w:p w14:paraId="5BAE6727" w14:textId="77777777" w:rsidR="00035195" w:rsidRPr="0036437D" w:rsidRDefault="004A43DC" w:rsidP="0036437D">
            <w:pPr>
              <w:numPr>
                <w:ilvl w:val="0"/>
                <w:numId w:val="3"/>
              </w:numPr>
              <w:tabs>
                <w:tab w:val="left" w:pos="-281"/>
              </w:tabs>
              <w:spacing w:line="360" w:lineRule="auto"/>
              <w:ind w:leftChars="-134" w:left="-281" w:rightChars="67" w:right="141" w:firstLineChars="234" w:firstLine="562"/>
              <w:rPr>
                <w:rFonts w:ascii="宋体" w:eastAsia="宋体" w:hAnsi="宋体"/>
                <w:sz w:val="24"/>
                <w:szCs w:val="24"/>
              </w:rPr>
            </w:pPr>
            <w:r>
              <w:rPr>
                <w:rFonts w:ascii="宋体" w:eastAsia="宋体" w:hAnsi="宋体" w:hint="eastAsia"/>
                <w:sz w:val="24"/>
                <w:szCs w:val="24"/>
              </w:rPr>
              <w:t>团队</w:t>
            </w:r>
            <w:r w:rsidR="00035195" w:rsidRPr="0036437D">
              <w:rPr>
                <w:rFonts w:ascii="宋体" w:eastAsia="宋体" w:hAnsi="宋体"/>
                <w:sz w:val="24"/>
                <w:szCs w:val="24"/>
              </w:rPr>
              <w:t>其他事务的宏观掌控</w:t>
            </w:r>
          </w:p>
          <w:p w14:paraId="4CB829AB" w14:textId="77777777" w:rsidR="007A3592" w:rsidRPr="0036437D" w:rsidRDefault="007A3592" w:rsidP="0036437D">
            <w:pPr>
              <w:numPr>
                <w:ilvl w:val="0"/>
                <w:numId w:val="3"/>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对</w:t>
            </w:r>
            <w:r w:rsidR="004A43DC">
              <w:rPr>
                <w:rFonts w:ascii="宋体" w:eastAsia="宋体" w:hAnsi="宋体" w:hint="eastAsia"/>
                <w:sz w:val="24"/>
                <w:szCs w:val="24"/>
              </w:rPr>
              <w:t>团队</w:t>
            </w:r>
            <w:r w:rsidRPr="0036437D">
              <w:rPr>
                <w:rFonts w:ascii="宋体" w:eastAsia="宋体" w:hAnsi="宋体"/>
                <w:sz w:val="24"/>
                <w:szCs w:val="24"/>
              </w:rPr>
              <w:t>各项事务提出质询和建议</w:t>
            </w:r>
          </w:p>
        </w:tc>
      </w:tr>
      <w:tr w:rsidR="00035195" w:rsidRPr="0036437D" w14:paraId="75F53DE2" w14:textId="77777777" w:rsidTr="00567B47">
        <w:trPr>
          <w:trHeight w:hRule="exact" w:val="3554"/>
        </w:trPr>
        <w:tc>
          <w:tcPr>
            <w:tcW w:w="1838" w:type="dxa"/>
            <w:tcBorders>
              <w:top w:val="single" w:sz="4" w:space="0" w:color="auto"/>
              <w:left w:val="single" w:sz="4" w:space="0" w:color="auto"/>
              <w:bottom w:val="single" w:sz="4" w:space="0" w:color="auto"/>
              <w:right w:val="single" w:sz="4" w:space="0" w:color="auto"/>
            </w:tcBorders>
            <w:vAlign w:val="center"/>
          </w:tcPr>
          <w:p w14:paraId="7AC7B4F7" w14:textId="77777777" w:rsidR="00035195" w:rsidRPr="0036437D" w:rsidRDefault="00A67111"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hint="eastAsia"/>
                <w:sz w:val="24"/>
                <w:szCs w:val="24"/>
              </w:rPr>
              <w:t>综合办公室</w:t>
            </w:r>
          </w:p>
        </w:tc>
        <w:tc>
          <w:tcPr>
            <w:tcW w:w="6946" w:type="dxa"/>
            <w:tcBorders>
              <w:top w:val="single" w:sz="4" w:space="0" w:color="auto"/>
              <w:left w:val="single" w:sz="4" w:space="0" w:color="auto"/>
              <w:bottom w:val="single" w:sz="4" w:space="0" w:color="auto"/>
              <w:right w:val="single" w:sz="4" w:space="0" w:color="auto"/>
            </w:tcBorders>
            <w:vAlign w:val="center"/>
          </w:tcPr>
          <w:p w14:paraId="5A764EE8" w14:textId="77777777" w:rsidR="00A67111" w:rsidRPr="0036437D" w:rsidRDefault="00A67111" w:rsidP="0036437D">
            <w:pPr>
              <w:numPr>
                <w:ilvl w:val="0"/>
                <w:numId w:val="1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协助</w:t>
            </w:r>
            <w:r w:rsidR="00567B47" w:rsidRPr="0036437D">
              <w:rPr>
                <w:rFonts w:ascii="宋体" w:eastAsia="宋体" w:hAnsi="宋体" w:hint="eastAsia"/>
                <w:sz w:val="24"/>
                <w:szCs w:val="24"/>
              </w:rPr>
              <w:t>【】</w:t>
            </w:r>
            <w:r w:rsidRPr="0036437D">
              <w:rPr>
                <w:rFonts w:ascii="宋体" w:eastAsia="宋体" w:hAnsi="宋体"/>
                <w:sz w:val="24"/>
                <w:szCs w:val="24"/>
              </w:rPr>
              <w:t>管理</w:t>
            </w:r>
            <w:r w:rsidRPr="0036437D">
              <w:rPr>
                <w:rFonts w:ascii="宋体" w:eastAsia="宋体" w:hAnsi="宋体" w:hint="eastAsia"/>
                <w:sz w:val="24"/>
                <w:szCs w:val="24"/>
              </w:rPr>
              <w:t>组织</w:t>
            </w:r>
            <w:r w:rsidRPr="0036437D">
              <w:rPr>
                <w:rFonts w:ascii="宋体" w:eastAsia="宋体" w:hAnsi="宋体"/>
                <w:sz w:val="24"/>
                <w:szCs w:val="24"/>
              </w:rPr>
              <w:t>各项事务；</w:t>
            </w:r>
          </w:p>
          <w:p w14:paraId="07BDF8C5" w14:textId="77777777" w:rsidR="00A67111" w:rsidRPr="0036437D" w:rsidRDefault="00A67111" w:rsidP="0036437D">
            <w:pPr>
              <w:numPr>
                <w:ilvl w:val="0"/>
                <w:numId w:val="1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促进内部管理制度化、规范化；</w:t>
            </w:r>
          </w:p>
          <w:p w14:paraId="1DFD52EB" w14:textId="77777777" w:rsidR="00A67111" w:rsidRPr="0036437D" w:rsidRDefault="00A67111" w:rsidP="0036437D">
            <w:pPr>
              <w:numPr>
                <w:ilvl w:val="0"/>
                <w:numId w:val="1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组织结构和管理体系，相关的管理、业务规范和制度制定；</w:t>
            </w:r>
          </w:p>
          <w:p w14:paraId="1A62C170" w14:textId="77777777" w:rsidR="00A67111" w:rsidRPr="0036437D" w:rsidRDefault="00A67111" w:rsidP="0036437D">
            <w:pPr>
              <w:numPr>
                <w:ilvl w:val="0"/>
                <w:numId w:val="1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组织、监督各项规划和计划的实施；</w:t>
            </w:r>
          </w:p>
          <w:p w14:paraId="59A3A4C7" w14:textId="77777777" w:rsidR="00A67111" w:rsidRPr="0036437D" w:rsidRDefault="00A67111" w:rsidP="0036437D">
            <w:pPr>
              <w:numPr>
                <w:ilvl w:val="0"/>
                <w:numId w:val="1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协助</w:t>
            </w:r>
            <w:r w:rsidR="00567B47" w:rsidRPr="0036437D">
              <w:rPr>
                <w:rFonts w:ascii="宋体" w:eastAsia="宋体" w:hAnsi="宋体" w:hint="eastAsia"/>
                <w:sz w:val="24"/>
                <w:szCs w:val="24"/>
              </w:rPr>
              <w:t>【】</w:t>
            </w:r>
            <w:r w:rsidRPr="0036437D">
              <w:rPr>
                <w:rFonts w:ascii="宋体" w:eastAsia="宋体" w:hAnsi="宋体"/>
                <w:sz w:val="24"/>
                <w:szCs w:val="24"/>
              </w:rPr>
              <w:t>管理各职能部门</w:t>
            </w:r>
          </w:p>
        </w:tc>
      </w:tr>
      <w:tr w:rsidR="00035195" w:rsidRPr="0036437D" w14:paraId="69A17549" w14:textId="77777777" w:rsidTr="00567B47">
        <w:trPr>
          <w:trHeight w:hRule="exact" w:val="1849"/>
        </w:trPr>
        <w:tc>
          <w:tcPr>
            <w:tcW w:w="1838" w:type="dxa"/>
            <w:tcBorders>
              <w:top w:val="single" w:sz="4" w:space="0" w:color="auto"/>
              <w:left w:val="single" w:sz="4" w:space="0" w:color="auto"/>
              <w:bottom w:val="single" w:sz="4" w:space="0" w:color="auto"/>
              <w:right w:val="single" w:sz="4" w:space="0" w:color="auto"/>
            </w:tcBorders>
            <w:vAlign w:val="center"/>
          </w:tcPr>
          <w:p w14:paraId="5C53EDE7" w14:textId="77777777" w:rsidR="00035195" w:rsidRPr="0036437D" w:rsidRDefault="004764EA"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hint="eastAsia"/>
                <w:sz w:val="24"/>
                <w:szCs w:val="24"/>
              </w:rPr>
              <w:t>技术部</w:t>
            </w:r>
          </w:p>
        </w:tc>
        <w:tc>
          <w:tcPr>
            <w:tcW w:w="6946" w:type="dxa"/>
            <w:tcBorders>
              <w:top w:val="single" w:sz="4" w:space="0" w:color="auto"/>
              <w:left w:val="single" w:sz="4" w:space="0" w:color="auto"/>
              <w:bottom w:val="single" w:sz="4" w:space="0" w:color="auto"/>
              <w:right w:val="single" w:sz="4" w:space="0" w:color="auto"/>
            </w:tcBorders>
            <w:vAlign w:val="center"/>
          </w:tcPr>
          <w:p w14:paraId="1ADA98DA" w14:textId="77777777" w:rsidR="00035195" w:rsidRPr="0036437D" w:rsidRDefault="004764EA" w:rsidP="0036437D">
            <w:pPr>
              <w:numPr>
                <w:ilvl w:val="0"/>
                <w:numId w:val="4"/>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陆续完成文麒的小程序、app与网站的开发；</w:t>
            </w:r>
          </w:p>
          <w:p w14:paraId="4F26A62E" w14:textId="77777777" w:rsidR="004764EA" w:rsidRPr="0036437D" w:rsidRDefault="004764EA" w:rsidP="0036437D">
            <w:pPr>
              <w:numPr>
                <w:ilvl w:val="0"/>
                <w:numId w:val="4"/>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进行后期小程序、app与网站的功能完善；</w:t>
            </w:r>
          </w:p>
          <w:p w14:paraId="18C21B63" w14:textId="77777777" w:rsidR="00D5577C" w:rsidRPr="0036437D" w:rsidRDefault="00D5577C" w:rsidP="0036437D">
            <w:pPr>
              <w:numPr>
                <w:ilvl w:val="0"/>
                <w:numId w:val="4"/>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负责产品的线上展示与平台的后期维护；</w:t>
            </w:r>
          </w:p>
        </w:tc>
      </w:tr>
      <w:tr w:rsidR="00035195" w:rsidRPr="0036437D" w14:paraId="2239810C" w14:textId="77777777" w:rsidTr="00567B47">
        <w:trPr>
          <w:trHeight w:hRule="exact" w:val="2680"/>
        </w:trPr>
        <w:tc>
          <w:tcPr>
            <w:tcW w:w="1838" w:type="dxa"/>
            <w:tcBorders>
              <w:top w:val="single" w:sz="4" w:space="0" w:color="auto"/>
              <w:left w:val="single" w:sz="4" w:space="0" w:color="auto"/>
              <w:bottom w:val="single" w:sz="4" w:space="0" w:color="auto"/>
              <w:right w:val="single" w:sz="4" w:space="0" w:color="auto"/>
            </w:tcBorders>
            <w:vAlign w:val="center"/>
          </w:tcPr>
          <w:p w14:paraId="721D66EE" w14:textId="77777777" w:rsidR="00035195" w:rsidRPr="0036437D" w:rsidRDefault="008D0524"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hint="eastAsia"/>
                <w:sz w:val="24"/>
                <w:szCs w:val="24"/>
              </w:rPr>
              <w:t>产品</w:t>
            </w:r>
            <w:r w:rsidR="00D5577C" w:rsidRPr="0036437D">
              <w:rPr>
                <w:rFonts w:ascii="宋体" w:eastAsia="宋体" w:hAnsi="宋体" w:hint="eastAsia"/>
                <w:sz w:val="24"/>
                <w:szCs w:val="24"/>
              </w:rPr>
              <w:t>研发</w:t>
            </w:r>
            <w:r w:rsidR="004764EA" w:rsidRPr="0036437D">
              <w:rPr>
                <w:rFonts w:ascii="宋体" w:eastAsia="宋体" w:hAnsi="宋体" w:hint="eastAsia"/>
                <w:sz w:val="24"/>
                <w:szCs w:val="24"/>
              </w:rPr>
              <w:t>部</w:t>
            </w:r>
          </w:p>
        </w:tc>
        <w:tc>
          <w:tcPr>
            <w:tcW w:w="6946" w:type="dxa"/>
            <w:tcBorders>
              <w:top w:val="single" w:sz="4" w:space="0" w:color="auto"/>
              <w:left w:val="single" w:sz="4" w:space="0" w:color="auto"/>
              <w:bottom w:val="single" w:sz="4" w:space="0" w:color="auto"/>
              <w:right w:val="single" w:sz="4" w:space="0" w:color="auto"/>
            </w:tcBorders>
            <w:vAlign w:val="center"/>
          </w:tcPr>
          <w:p w14:paraId="6D02AA80" w14:textId="77777777" w:rsidR="004764EA" w:rsidRPr="0036437D" w:rsidRDefault="004764EA" w:rsidP="0036437D">
            <w:pPr>
              <w:numPr>
                <w:ilvl w:val="0"/>
                <w:numId w:val="5"/>
              </w:numPr>
              <w:tabs>
                <w:tab w:val="left" w:pos="-281"/>
              </w:tabs>
              <w:adjustRightInd w:val="0"/>
              <w:snapToGrid w:val="0"/>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设计并</w:t>
            </w:r>
            <w:r w:rsidRPr="0036437D">
              <w:rPr>
                <w:rFonts w:ascii="宋体" w:eastAsia="宋体" w:hAnsi="宋体"/>
                <w:sz w:val="24"/>
                <w:szCs w:val="24"/>
              </w:rPr>
              <w:t>开发有关</w:t>
            </w:r>
            <w:r w:rsidRPr="0036437D">
              <w:rPr>
                <w:rFonts w:ascii="宋体" w:eastAsia="宋体" w:hAnsi="宋体" w:hint="eastAsia"/>
                <w:sz w:val="24"/>
                <w:szCs w:val="24"/>
              </w:rPr>
              <w:t>少数民族文化</w:t>
            </w:r>
            <w:r w:rsidRPr="0036437D">
              <w:rPr>
                <w:rFonts w:ascii="宋体" w:eastAsia="宋体" w:hAnsi="宋体"/>
                <w:sz w:val="24"/>
                <w:szCs w:val="24"/>
              </w:rPr>
              <w:t>的新</w:t>
            </w:r>
            <w:r w:rsidRPr="0036437D">
              <w:rPr>
                <w:rFonts w:ascii="宋体" w:eastAsia="宋体" w:hAnsi="宋体" w:hint="eastAsia"/>
                <w:sz w:val="24"/>
                <w:szCs w:val="24"/>
              </w:rPr>
              <w:t>产品</w:t>
            </w:r>
            <w:r w:rsidRPr="0036437D">
              <w:rPr>
                <w:rFonts w:ascii="宋体" w:eastAsia="宋体" w:hAnsi="宋体"/>
                <w:sz w:val="24"/>
                <w:szCs w:val="24"/>
              </w:rPr>
              <w:t>；</w:t>
            </w:r>
          </w:p>
          <w:p w14:paraId="1A53DC06" w14:textId="77777777" w:rsidR="004764EA" w:rsidRPr="0036437D" w:rsidRDefault="004764EA" w:rsidP="0036437D">
            <w:pPr>
              <w:numPr>
                <w:ilvl w:val="0"/>
                <w:numId w:val="5"/>
              </w:numPr>
              <w:tabs>
                <w:tab w:val="left" w:pos="-281"/>
              </w:tabs>
              <w:adjustRightInd w:val="0"/>
              <w:snapToGrid w:val="0"/>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负责大型活动的</w:t>
            </w:r>
            <w:r w:rsidRPr="0036437D">
              <w:rPr>
                <w:rFonts w:ascii="宋体" w:eastAsia="宋体" w:hAnsi="宋体" w:hint="eastAsia"/>
                <w:sz w:val="24"/>
                <w:szCs w:val="24"/>
              </w:rPr>
              <w:t>策划；</w:t>
            </w:r>
          </w:p>
          <w:p w14:paraId="1E2C9ED5" w14:textId="77777777" w:rsidR="004764EA" w:rsidRPr="0036437D" w:rsidRDefault="004764EA" w:rsidP="0036437D">
            <w:pPr>
              <w:numPr>
                <w:ilvl w:val="0"/>
                <w:numId w:val="5"/>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完成项目实施前的实地考察</w:t>
            </w:r>
            <w:r w:rsidRPr="0036437D">
              <w:rPr>
                <w:rFonts w:ascii="宋体" w:eastAsia="宋体" w:hAnsi="宋体" w:hint="eastAsia"/>
                <w:sz w:val="24"/>
                <w:szCs w:val="24"/>
              </w:rPr>
              <w:t>和可行性分析；</w:t>
            </w:r>
          </w:p>
          <w:p w14:paraId="30D62440" w14:textId="77777777" w:rsidR="004764EA" w:rsidRPr="0036437D" w:rsidRDefault="004764EA" w:rsidP="0036437D">
            <w:pPr>
              <w:numPr>
                <w:ilvl w:val="0"/>
                <w:numId w:val="5"/>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实施通过审核</w:t>
            </w:r>
            <w:r w:rsidRPr="0036437D">
              <w:rPr>
                <w:rFonts w:ascii="宋体" w:eastAsia="宋体" w:hAnsi="宋体"/>
                <w:sz w:val="24"/>
                <w:szCs w:val="24"/>
              </w:rPr>
              <w:t>的项目方案</w:t>
            </w:r>
            <w:r w:rsidRPr="0036437D">
              <w:rPr>
                <w:rFonts w:ascii="宋体" w:eastAsia="宋体" w:hAnsi="宋体" w:hint="eastAsia"/>
                <w:sz w:val="24"/>
                <w:szCs w:val="24"/>
              </w:rPr>
              <w:t>并</w:t>
            </w:r>
            <w:r w:rsidRPr="0036437D">
              <w:rPr>
                <w:rFonts w:ascii="宋体" w:eastAsia="宋体" w:hAnsi="宋体"/>
                <w:sz w:val="24"/>
                <w:szCs w:val="24"/>
              </w:rPr>
              <w:t>全程负责项目的实施过程；</w:t>
            </w:r>
          </w:p>
        </w:tc>
      </w:tr>
      <w:tr w:rsidR="00035195" w:rsidRPr="0036437D" w14:paraId="42262F27" w14:textId="77777777" w:rsidTr="00567B47">
        <w:trPr>
          <w:trHeight w:hRule="exact" w:val="2279"/>
        </w:trPr>
        <w:tc>
          <w:tcPr>
            <w:tcW w:w="1838" w:type="dxa"/>
            <w:tcBorders>
              <w:top w:val="single" w:sz="4" w:space="0" w:color="auto"/>
              <w:left w:val="single" w:sz="4" w:space="0" w:color="auto"/>
              <w:bottom w:val="single" w:sz="4" w:space="0" w:color="auto"/>
              <w:right w:val="single" w:sz="4" w:space="0" w:color="auto"/>
            </w:tcBorders>
            <w:vAlign w:val="center"/>
          </w:tcPr>
          <w:p w14:paraId="13185C04" w14:textId="77777777" w:rsidR="00035195" w:rsidRPr="0036437D" w:rsidRDefault="004764EA"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hint="eastAsia"/>
                <w:sz w:val="24"/>
                <w:szCs w:val="24"/>
              </w:rPr>
              <w:lastRenderedPageBreak/>
              <w:t>市场部</w:t>
            </w:r>
          </w:p>
        </w:tc>
        <w:tc>
          <w:tcPr>
            <w:tcW w:w="6946" w:type="dxa"/>
            <w:tcBorders>
              <w:top w:val="single" w:sz="4" w:space="0" w:color="auto"/>
              <w:left w:val="single" w:sz="4" w:space="0" w:color="auto"/>
              <w:bottom w:val="single" w:sz="4" w:space="0" w:color="auto"/>
              <w:right w:val="single" w:sz="4" w:space="0" w:color="auto"/>
            </w:tcBorders>
            <w:vAlign w:val="center"/>
          </w:tcPr>
          <w:p w14:paraId="288EB0D7" w14:textId="77777777" w:rsidR="004764EA" w:rsidRPr="0036437D" w:rsidRDefault="004764EA" w:rsidP="0036437D">
            <w:pPr>
              <w:pStyle w:val="a8"/>
              <w:numPr>
                <w:ilvl w:val="0"/>
                <w:numId w:val="2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负责</w:t>
            </w:r>
            <w:r w:rsidRPr="0036437D">
              <w:rPr>
                <w:rFonts w:ascii="宋体" w:eastAsia="宋体" w:hAnsi="宋体" w:hint="eastAsia"/>
                <w:sz w:val="24"/>
                <w:szCs w:val="24"/>
              </w:rPr>
              <w:t>文麒</w:t>
            </w:r>
            <w:r w:rsidRPr="0036437D">
              <w:rPr>
                <w:rFonts w:ascii="宋体" w:eastAsia="宋体" w:hAnsi="宋体"/>
                <w:sz w:val="24"/>
                <w:szCs w:val="24"/>
              </w:rPr>
              <w:t>及其相关项目的对外宣传推广；</w:t>
            </w:r>
          </w:p>
          <w:p w14:paraId="0522E21B" w14:textId="77777777" w:rsidR="004764EA" w:rsidRPr="0036437D" w:rsidRDefault="004764EA" w:rsidP="0036437D">
            <w:pPr>
              <w:pStyle w:val="a8"/>
              <w:numPr>
                <w:ilvl w:val="0"/>
                <w:numId w:val="2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负责项目</w:t>
            </w:r>
            <w:r w:rsidRPr="0036437D">
              <w:rPr>
                <w:rFonts w:ascii="宋体" w:eastAsia="宋体" w:hAnsi="宋体" w:hint="eastAsia"/>
                <w:sz w:val="24"/>
                <w:szCs w:val="24"/>
              </w:rPr>
              <w:t>l</w:t>
            </w:r>
            <w:r w:rsidRPr="0036437D">
              <w:rPr>
                <w:rFonts w:ascii="宋体" w:eastAsia="宋体" w:hAnsi="宋体"/>
                <w:sz w:val="24"/>
                <w:szCs w:val="24"/>
              </w:rPr>
              <w:t>ogo、UI及其他宣传品制作</w:t>
            </w:r>
            <w:r w:rsidRPr="0036437D">
              <w:rPr>
                <w:rFonts w:ascii="宋体" w:eastAsia="宋体" w:hAnsi="宋体" w:hint="eastAsia"/>
                <w:sz w:val="24"/>
                <w:szCs w:val="24"/>
              </w:rPr>
              <w:t>与发放</w:t>
            </w:r>
            <w:r w:rsidRPr="0036437D">
              <w:rPr>
                <w:rFonts w:ascii="宋体" w:eastAsia="宋体" w:hAnsi="宋体"/>
                <w:sz w:val="24"/>
                <w:szCs w:val="24"/>
              </w:rPr>
              <w:t>；</w:t>
            </w:r>
          </w:p>
          <w:p w14:paraId="2648C98D" w14:textId="77777777" w:rsidR="004764EA" w:rsidRPr="0036437D" w:rsidRDefault="004764EA" w:rsidP="0036437D">
            <w:pPr>
              <w:pStyle w:val="a8"/>
              <w:numPr>
                <w:ilvl w:val="0"/>
                <w:numId w:val="2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联系媒体等进行项目进度、效果展示</w:t>
            </w:r>
            <w:r w:rsidRPr="0036437D">
              <w:rPr>
                <w:rFonts w:ascii="宋体" w:eastAsia="宋体" w:hAnsi="宋体" w:hint="eastAsia"/>
                <w:sz w:val="24"/>
                <w:szCs w:val="24"/>
              </w:rPr>
              <w:t>；</w:t>
            </w:r>
          </w:p>
          <w:p w14:paraId="5168F259" w14:textId="77777777" w:rsidR="00D5577C" w:rsidRPr="0036437D" w:rsidRDefault="00D5577C" w:rsidP="0036437D">
            <w:pPr>
              <w:pStyle w:val="a8"/>
              <w:numPr>
                <w:ilvl w:val="0"/>
                <w:numId w:val="20"/>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负责产品的销售与销售结果的统计分析；</w:t>
            </w:r>
          </w:p>
        </w:tc>
      </w:tr>
      <w:tr w:rsidR="00035195" w:rsidRPr="0036437D" w14:paraId="2319D73C" w14:textId="77777777" w:rsidTr="00567B47">
        <w:trPr>
          <w:trHeight w:hRule="exact" w:val="5"/>
        </w:trPr>
        <w:tc>
          <w:tcPr>
            <w:tcW w:w="1838" w:type="dxa"/>
            <w:tcBorders>
              <w:top w:val="single" w:sz="4" w:space="0" w:color="auto"/>
              <w:left w:val="single" w:sz="4" w:space="0" w:color="auto"/>
              <w:bottom w:val="single" w:sz="4" w:space="0" w:color="auto"/>
              <w:right w:val="single" w:sz="4" w:space="0" w:color="auto"/>
            </w:tcBorders>
            <w:vAlign w:val="center"/>
          </w:tcPr>
          <w:p w14:paraId="4DEBB772" w14:textId="77777777" w:rsidR="00035195" w:rsidRPr="0036437D" w:rsidRDefault="00035195" w:rsidP="0036437D">
            <w:pPr>
              <w:spacing w:line="360" w:lineRule="auto"/>
              <w:ind w:leftChars="-270" w:left="-567" w:firstLineChars="200" w:firstLine="480"/>
              <w:rPr>
                <w:rFonts w:ascii="宋体" w:eastAsia="宋体" w:hAnsi="宋体"/>
                <w:sz w:val="24"/>
                <w:szCs w:val="24"/>
              </w:rPr>
            </w:pPr>
          </w:p>
        </w:tc>
        <w:tc>
          <w:tcPr>
            <w:tcW w:w="6946" w:type="dxa"/>
            <w:tcBorders>
              <w:top w:val="single" w:sz="4" w:space="0" w:color="auto"/>
              <w:left w:val="single" w:sz="4" w:space="0" w:color="auto"/>
              <w:bottom w:val="single" w:sz="4" w:space="0" w:color="auto"/>
              <w:right w:val="single" w:sz="4" w:space="0" w:color="auto"/>
            </w:tcBorders>
            <w:vAlign w:val="center"/>
          </w:tcPr>
          <w:p w14:paraId="66E966CE" w14:textId="77777777" w:rsidR="00035195" w:rsidRPr="0036437D" w:rsidRDefault="00035195" w:rsidP="0036437D">
            <w:pPr>
              <w:tabs>
                <w:tab w:val="left" w:pos="-281"/>
              </w:tabs>
              <w:spacing w:line="360" w:lineRule="auto"/>
              <w:ind w:leftChars="-134" w:left="-281" w:rightChars="67" w:right="141" w:firstLineChars="234" w:firstLine="562"/>
              <w:rPr>
                <w:rFonts w:ascii="宋体" w:eastAsia="宋体" w:hAnsi="宋体"/>
                <w:sz w:val="24"/>
                <w:szCs w:val="24"/>
              </w:rPr>
            </w:pPr>
          </w:p>
        </w:tc>
      </w:tr>
      <w:tr w:rsidR="00035195" w:rsidRPr="0036437D" w14:paraId="0765249B" w14:textId="77777777" w:rsidTr="00567B47">
        <w:trPr>
          <w:trHeight w:hRule="exact" w:val="1972"/>
        </w:trPr>
        <w:tc>
          <w:tcPr>
            <w:tcW w:w="1838" w:type="dxa"/>
            <w:tcBorders>
              <w:top w:val="single" w:sz="4" w:space="0" w:color="auto"/>
              <w:left w:val="single" w:sz="4" w:space="0" w:color="auto"/>
              <w:bottom w:val="single" w:sz="4" w:space="0" w:color="auto"/>
              <w:right w:val="single" w:sz="4" w:space="0" w:color="auto"/>
            </w:tcBorders>
            <w:vAlign w:val="center"/>
          </w:tcPr>
          <w:p w14:paraId="3162EFF1" w14:textId="77777777" w:rsidR="00035195" w:rsidRPr="0036437D" w:rsidRDefault="004764EA"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hint="eastAsia"/>
                <w:sz w:val="24"/>
                <w:szCs w:val="24"/>
              </w:rPr>
              <w:t>财务部</w:t>
            </w:r>
          </w:p>
        </w:tc>
        <w:tc>
          <w:tcPr>
            <w:tcW w:w="6946" w:type="dxa"/>
            <w:tcBorders>
              <w:top w:val="single" w:sz="4" w:space="0" w:color="auto"/>
              <w:left w:val="single" w:sz="4" w:space="0" w:color="auto"/>
              <w:bottom w:val="single" w:sz="4" w:space="0" w:color="auto"/>
              <w:right w:val="single" w:sz="4" w:space="0" w:color="auto"/>
            </w:tcBorders>
            <w:vAlign w:val="center"/>
          </w:tcPr>
          <w:p w14:paraId="3B9BAD8B" w14:textId="77777777" w:rsidR="004764EA" w:rsidRPr="0036437D" w:rsidRDefault="004764EA" w:rsidP="0036437D">
            <w:pPr>
              <w:numPr>
                <w:ilvl w:val="0"/>
                <w:numId w:val="22"/>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负责项目财务管理</w:t>
            </w:r>
          </w:p>
          <w:p w14:paraId="5E5D81CA" w14:textId="77777777" w:rsidR="004764EA" w:rsidRPr="0036437D" w:rsidRDefault="004764EA" w:rsidP="0036437D">
            <w:pPr>
              <w:numPr>
                <w:ilvl w:val="0"/>
                <w:numId w:val="22"/>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负责项目经费申报审核</w:t>
            </w:r>
          </w:p>
          <w:p w14:paraId="4449097C" w14:textId="77777777" w:rsidR="004764EA" w:rsidRPr="0036437D" w:rsidRDefault="004764EA" w:rsidP="0036437D">
            <w:pPr>
              <w:numPr>
                <w:ilvl w:val="0"/>
                <w:numId w:val="22"/>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负责项目财务报账及核算</w:t>
            </w:r>
          </w:p>
          <w:p w14:paraId="40FDB17D" w14:textId="77777777" w:rsidR="004764EA" w:rsidRPr="0036437D" w:rsidRDefault="00D5577C" w:rsidP="0036437D">
            <w:pPr>
              <w:numPr>
                <w:ilvl w:val="0"/>
                <w:numId w:val="22"/>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负责将</w:t>
            </w:r>
            <w:r w:rsidR="004764EA" w:rsidRPr="0036437D">
              <w:rPr>
                <w:rFonts w:ascii="宋体" w:eastAsia="宋体" w:hAnsi="宋体"/>
                <w:sz w:val="24"/>
                <w:szCs w:val="24"/>
              </w:rPr>
              <w:t>项目财务对外公示</w:t>
            </w:r>
          </w:p>
          <w:p w14:paraId="5F8EE146" w14:textId="77777777" w:rsidR="00035195" w:rsidRPr="0036437D" w:rsidRDefault="00035195" w:rsidP="0036437D">
            <w:pPr>
              <w:tabs>
                <w:tab w:val="left" w:pos="-281"/>
              </w:tabs>
              <w:spacing w:line="360" w:lineRule="auto"/>
              <w:ind w:leftChars="-134" w:left="-281" w:rightChars="67" w:right="141" w:firstLineChars="234" w:firstLine="562"/>
              <w:rPr>
                <w:rFonts w:ascii="宋体" w:eastAsia="宋体" w:hAnsi="宋体"/>
                <w:sz w:val="24"/>
                <w:szCs w:val="24"/>
              </w:rPr>
            </w:pPr>
          </w:p>
        </w:tc>
      </w:tr>
      <w:tr w:rsidR="00035195" w:rsidRPr="0036437D" w14:paraId="58AEB4A8" w14:textId="77777777" w:rsidTr="00567B47">
        <w:trPr>
          <w:trHeight w:hRule="exact" w:val="2279"/>
        </w:trPr>
        <w:tc>
          <w:tcPr>
            <w:tcW w:w="1838" w:type="dxa"/>
            <w:tcBorders>
              <w:top w:val="single" w:sz="4" w:space="0" w:color="auto"/>
              <w:left w:val="single" w:sz="4" w:space="0" w:color="auto"/>
              <w:bottom w:val="single" w:sz="4" w:space="0" w:color="auto"/>
              <w:right w:val="single" w:sz="4" w:space="0" w:color="auto"/>
            </w:tcBorders>
            <w:vAlign w:val="center"/>
          </w:tcPr>
          <w:p w14:paraId="4E3A108B" w14:textId="77777777" w:rsidR="00035195" w:rsidRPr="0036437D" w:rsidRDefault="00035195" w:rsidP="0036437D">
            <w:pPr>
              <w:spacing w:line="360" w:lineRule="auto"/>
              <w:ind w:leftChars="-270" w:left="-567" w:firstLineChars="200" w:firstLine="480"/>
              <w:jc w:val="center"/>
              <w:rPr>
                <w:rFonts w:ascii="宋体" w:eastAsia="宋体" w:hAnsi="宋体"/>
                <w:sz w:val="24"/>
                <w:szCs w:val="24"/>
              </w:rPr>
            </w:pPr>
            <w:r w:rsidRPr="0036437D">
              <w:rPr>
                <w:rFonts w:ascii="宋体" w:eastAsia="宋体" w:hAnsi="宋体"/>
                <w:sz w:val="24"/>
                <w:szCs w:val="24"/>
              </w:rPr>
              <w:t>志愿者工作中心</w:t>
            </w:r>
          </w:p>
        </w:tc>
        <w:tc>
          <w:tcPr>
            <w:tcW w:w="6946" w:type="dxa"/>
            <w:tcBorders>
              <w:top w:val="single" w:sz="4" w:space="0" w:color="auto"/>
              <w:left w:val="single" w:sz="4" w:space="0" w:color="auto"/>
              <w:bottom w:val="single" w:sz="4" w:space="0" w:color="auto"/>
              <w:right w:val="single" w:sz="4" w:space="0" w:color="auto"/>
            </w:tcBorders>
            <w:vAlign w:val="center"/>
          </w:tcPr>
          <w:p w14:paraId="24999437" w14:textId="77777777" w:rsidR="008D0524" w:rsidRPr="0036437D" w:rsidRDefault="008D0524" w:rsidP="0036437D">
            <w:pPr>
              <w:numPr>
                <w:ilvl w:val="0"/>
                <w:numId w:val="8"/>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负责志愿者的招募与档案建立</w:t>
            </w:r>
          </w:p>
          <w:p w14:paraId="32D7D527" w14:textId="77777777" w:rsidR="008D0524" w:rsidRPr="0036437D" w:rsidRDefault="008D0524" w:rsidP="0036437D">
            <w:pPr>
              <w:numPr>
                <w:ilvl w:val="0"/>
                <w:numId w:val="8"/>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监督志愿者</w:t>
            </w:r>
            <w:r w:rsidRPr="0036437D">
              <w:rPr>
                <w:rFonts w:ascii="宋体" w:eastAsia="宋体" w:hAnsi="宋体" w:hint="eastAsia"/>
                <w:sz w:val="24"/>
                <w:szCs w:val="24"/>
              </w:rPr>
              <w:t>的志愿</w:t>
            </w:r>
            <w:r w:rsidRPr="0036437D">
              <w:rPr>
                <w:rFonts w:ascii="宋体" w:eastAsia="宋体" w:hAnsi="宋体"/>
                <w:sz w:val="24"/>
                <w:szCs w:val="24"/>
              </w:rPr>
              <w:t>活动并作好记录</w:t>
            </w:r>
          </w:p>
          <w:p w14:paraId="1D190479" w14:textId="77777777" w:rsidR="008D0524" w:rsidRPr="0036437D" w:rsidRDefault="00035195" w:rsidP="0036437D">
            <w:pPr>
              <w:numPr>
                <w:ilvl w:val="0"/>
                <w:numId w:val="8"/>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sz w:val="24"/>
                <w:szCs w:val="24"/>
              </w:rPr>
              <w:t>及时、准确反馈培训过程中志愿者需求、意见等</w:t>
            </w:r>
          </w:p>
          <w:p w14:paraId="63CD5E7C" w14:textId="77777777" w:rsidR="009E482B" w:rsidRPr="0036437D" w:rsidRDefault="009E482B" w:rsidP="0036437D">
            <w:pPr>
              <w:numPr>
                <w:ilvl w:val="0"/>
                <w:numId w:val="8"/>
              </w:numPr>
              <w:tabs>
                <w:tab w:val="left" w:pos="-281"/>
              </w:tabs>
              <w:spacing w:line="360" w:lineRule="auto"/>
              <w:ind w:leftChars="-134" w:left="-281" w:rightChars="67" w:right="141" w:firstLineChars="234" w:firstLine="562"/>
              <w:rPr>
                <w:rFonts w:ascii="宋体" w:eastAsia="宋体" w:hAnsi="宋体"/>
                <w:sz w:val="24"/>
                <w:szCs w:val="24"/>
              </w:rPr>
            </w:pPr>
            <w:r w:rsidRPr="0036437D">
              <w:rPr>
                <w:rFonts w:ascii="宋体" w:eastAsia="宋体" w:hAnsi="宋体" w:hint="eastAsia"/>
                <w:sz w:val="24"/>
                <w:szCs w:val="24"/>
              </w:rPr>
              <w:t>带领志愿者进行深入少数民族地区调研等活动</w:t>
            </w:r>
          </w:p>
        </w:tc>
      </w:tr>
    </w:tbl>
    <w:p w14:paraId="4155634E" w14:textId="77777777" w:rsidR="00045BFC" w:rsidRPr="0036437D" w:rsidRDefault="00045BFC" w:rsidP="0036437D">
      <w:pPr>
        <w:spacing w:line="360" w:lineRule="auto"/>
        <w:ind w:firstLineChars="200" w:firstLine="480"/>
        <w:rPr>
          <w:rFonts w:ascii="宋体" w:eastAsia="宋体" w:hAnsi="宋体"/>
          <w:sz w:val="24"/>
          <w:szCs w:val="24"/>
        </w:rPr>
      </w:pPr>
    </w:p>
    <w:p w14:paraId="03CF6BC0" w14:textId="77777777" w:rsidR="00A67111" w:rsidRPr="0036437D" w:rsidRDefault="00A67111" w:rsidP="0036437D">
      <w:pPr>
        <w:spacing w:line="360" w:lineRule="auto"/>
        <w:ind w:firstLineChars="200" w:firstLine="480"/>
        <w:rPr>
          <w:rFonts w:ascii="宋体" w:eastAsia="宋体" w:hAnsi="宋体"/>
          <w:sz w:val="24"/>
          <w:szCs w:val="24"/>
        </w:rPr>
      </w:pPr>
    </w:p>
    <w:p w14:paraId="47655202" w14:textId="77777777" w:rsidR="00A67111" w:rsidRPr="0036437D" w:rsidRDefault="00824668" w:rsidP="0036437D">
      <w:pPr>
        <w:spacing w:line="360" w:lineRule="auto"/>
        <w:ind w:firstLineChars="200" w:firstLine="482"/>
        <w:rPr>
          <w:rFonts w:ascii="宋体" w:eastAsia="宋体" w:hAnsi="宋体"/>
          <w:b/>
          <w:bCs/>
          <w:sz w:val="24"/>
          <w:szCs w:val="24"/>
        </w:rPr>
      </w:pPr>
      <w:r>
        <w:rPr>
          <w:rFonts w:ascii="宋体" w:eastAsia="宋体" w:hAnsi="宋体" w:hint="eastAsia"/>
          <w:b/>
          <w:bCs/>
          <w:sz w:val="24"/>
          <w:szCs w:val="24"/>
        </w:rPr>
        <w:t>7</w:t>
      </w:r>
      <w:r w:rsidR="00A67111" w:rsidRPr="0036437D">
        <w:rPr>
          <w:rFonts w:ascii="宋体" w:eastAsia="宋体" w:hAnsi="宋体" w:hint="eastAsia"/>
          <w:b/>
          <w:bCs/>
          <w:sz w:val="24"/>
          <w:szCs w:val="24"/>
        </w:rPr>
        <w:t>.2.2</w:t>
      </w:r>
      <w:r w:rsidR="00A67111" w:rsidRPr="0036437D">
        <w:rPr>
          <w:rFonts w:ascii="宋体" w:eastAsia="宋体" w:hAnsi="宋体"/>
          <w:b/>
          <w:bCs/>
          <w:sz w:val="24"/>
          <w:szCs w:val="24"/>
        </w:rPr>
        <w:t xml:space="preserve"> </w:t>
      </w:r>
      <w:r w:rsidR="00A67111" w:rsidRPr="0036437D">
        <w:rPr>
          <w:rFonts w:ascii="宋体" w:eastAsia="宋体" w:hAnsi="宋体" w:hint="eastAsia"/>
          <w:b/>
          <w:bCs/>
          <w:sz w:val="24"/>
          <w:szCs w:val="24"/>
        </w:rPr>
        <w:t>成员招聘</w:t>
      </w:r>
    </w:p>
    <w:p w14:paraId="1507E57B" w14:textId="77777777" w:rsidR="00A67111" w:rsidRPr="0036437D" w:rsidRDefault="00567B47" w:rsidP="0036437D">
      <w:pPr>
        <w:adjustRightInd w:val="0"/>
        <w:snapToGrid w:val="0"/>
        <w:spacing w:line="360" w:lineRule="auto"/>
        <w:ind w:firstLineChars="200" w:firstLine="480"/>
        <w:jc w:val="left"/>
        <w:rPr>
          <w:rFonts w:ascii="宋体" w:eastAsia="宋体" w:hAnsi="宋体"/>
          <w:sz w:val="24"/>
          <w:szCs w:val="24"/>
        </w:rPr>
      </w:pPr>
      <w:r w:rsidRPr="0036437D">
        <w:rPr>
          <w:rFonts w:ascii="宋体" w:eastAsia="宋体" w:hAnsi="宋体" w:hint="eastAsia"/>
          <w:sz w:val="24"/>
          <w:szCs w:val="24"/>
        </w:rPr>
        <w:t>1.</w:t>
      </w:r>
      <w:r w:rsidR="00A67111" w:rsidRPr="0036437D">
        <w:rPr>
          <w:rFonts w:ascii="宋体" w:eastAsia="宋体" w:hAnsi="宋体"/>
          <w:sz w:val="24"/>
          <w:szCs w:val="24"/>
        </w:rPr>
        <w:t>基本原则</w:t>
      </w:r>
    </w:p>
    <w:p w14:paraId="6AFB4F7C" w14:textId="77777777" w:rsidR="00A67111" w:rsidRPr="0036437D" w:rsidRDefault="00A67111"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sz w:val="24"/>
          <w:szCs w:val="24"/>
        </w:rPr>
        <w:t xml:space="preserve"> （1）成员招聘及</w:t>
      </w:r>
      <w:r w:rsidRPr="004A43DC">
        <w:rPr>
          <w:rFonts w:ascii="宋体" w:eastAsia="宋体" w:hAnsi="宋体"/>
          <w:sz w:val="24"/>
          <w:szCs w:val="24"/>
        </w:rPr>
        <w:t>志愿者</w:t>
      </w:r>
      <w:r w:rsidRPr="0036437D">
        <w:rPr>
          <w:rFonts w:ascii="宋体" w:eastAsia="宋体" w:hAnsi="宋体"/>
          <w:sz w:val="24"/>
          <w:szCs w:val="24"/>
        </w:rPr>
        <w:t>招募遵循公开、公正、公平、严格考核、择优录取；</w:t>
      </w:r>
    </w:p>
    <w:p w14:paraId="462543E7" w14:textId="77777777" w:rsidR="00A67111" w:rsidRPr="0036437D" w:rsidRDefault="00A67111"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sz w:val="24"/>
          <w:szCs w:val="24"/>
        </w:rPr>
        <w:t xml:space="preserve"> （2）成员编制遵循精简、高效的原则。</w:t>
      </w:r>
    </w:p>
    <w:p w14:paraId="1EAAD880" w14:textId="77777777" w:rsidR="00A67111" w:rsidRPr="0036437D" w:rsidRDefault="00567B47"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w:t>
      </w:r>
      <w:r w:rsidR="00A67111" w:rsidRPr="0036437D">
        <w:rPr>
          <w:rFonts w:ascii="宋体" w:eastAsia="宋体" w:hAnsi="宋体"/>
          <w:sz w:val="24"/>
          <w:szCs w:val="24"/>
        </w:rPr>
        <w:t>渠道</w:t>
      </w:r>
    </w:p>
    <w:p w14:paraId="1B406957" w14:textId="77777777" w:rsidR="00A67111" w:rsidRPr="0036437D" w:rsidRDefault="00A67111"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sz w:val="24"/>
          <w:szCs w:val="24"/>
        </w:rPr>
        <w:t>（1）成员招聘：</w:t>
      </w:r>
    </w:p>
    <w:p w14:paraId="1115E2FC" w14:textId="77777777" w:rsidR="00A67111" w:rsidRPr="0036437D" w:rsidRDefault="00567B47" w:rsidP="0036437D">
      <w:pPr>
        <w:numPr>
          <w:ilvl w:val="1"/>
          <w:numId w:val="14"/>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hint="eastAsia"/>
          <w:sz w:val="24"/>
          <w:szCs w:val="24"/>
        </w:rPr>
        <w:t>公众号</w:t>
      </w:r>
      <w:r w:rsidR="00A67111" w:rsidRPr="0036437D">
        <w:rPr>
          <w:rFonts w:ascii="宋体" w:eastAsia="宋体" w:hAnsi="宋体"/>
          <w:sz w:val="24"/>
          <w:szCs w:val="24"/>
        </w:rPr>
        <w:t>报名</w:t>
      </w:r>
    </w:p>
    <w:p w14:paraId="0FB18FC1" w14:textId="77777777" w:rsidR="00A67111" w:rsidRPr="0036437D" w:rsidRDefault="00A67111" w:rsidP="0036437D">
      <w:pPr>
        <w:numPr>
          <w:ilvl w:val="1"/>
          <w:numId w:val="14"/>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sz w:val="24"/>
          <w:szCs w:val="24"/>
        </w:rPr>
        <w:t>内部/成员推荐</w:t>
      </w:r>
    </w:p>
    <w:p w14:paraId="29E4870D" w14:textId="77777777" w:rsidR="00A67111" w:rsidRPr="0036437D" w:rsidRDefault="00567B47" w:rsidP="0036437D">
      <w:pPr>
        <w:numPr>
          <w:ilvl w:val="1"/>
          <w:numId w:val="14"/>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hint="eastAsia"/>
          <w:sz w:val="24"/>
          <w:szCs w:val="24"/>
        </w:rPr>
        <w:t>网站报名</w:t>
      </w:r>
    </w:p>
    <w:p w14:paraId="3F1DD072" w14:textId="77777777" w:rsidR="00567B47" w:rsidRPr="0036437D" w:rsidRDefault="00567B47" w:rsidP="0036437D">
      <w:pPr>
        <w:adjustRightInd w:val="0"/>
        <w:snapToGrid w:val="0"/>
        <w:spacing w:line="360" w:lineRule="auto"/>
        <w:rPr>
          <w:rFonts w:ascii="宋体" w:eastAsia="宋体" w:hAnsi="宋体"/>
          <w:sz w:val="24"/>
          <w:szCs w:val="24"/>
          <w:highlight w:val="yellow"/>
        </w:rPr>
      </w:pPr>
    </w:p>
    <w:p w14:paraId="75D26D44" w14:textId="77777777" w:rsidR="00567B47" w:rsidRPr="004A43DC" w:rsidRDefault="00567B47" w:rsidP="0036437D">
      <w:pPr>
        <w:adjustRightInd w:val="0"/>
        <w:snapToGrid w:val="0"/>
        <w:spacing w:line="360" w:lineRule="auto"/>
        <w:rPr>
          <w:rFonts w:ascii="宋体" w:eastAsia="宋体" w:hAnsi="宋体"/>
          <w:sz w:val="24"/>
          <w:szCs w:val="24"/>
          <w:highlight w:val="yellow"/>
        </w:rPr>
      </w:pPr>
    </w:p>
    <w:p w14:paraId="24B6D153" w14:textId="77777777" w:rsidR="00A67111" w:rsidRPr="0036437D" w:rsidRDefault="00A67111"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sz w:val="24"/>
          <w:szCs w:val="24"/>
        </w:rPr>
        <w:t>3</w:t>
      </w:r>
      <w:r w:rsidR="00567B47" w:rsidRPr="0036437D">
        <w:rPr>
          <w:rFonts w:ascii="宋体" w:eastAsia="宋体" w:hAnsi="宋体" w:hint="eastAsia"/>
          <w:sz w:val="24"/>
          <w:szCs w:val="24"/>
        </w:rPr>
        <w:t>.</w:t>
      </w:r>
      <w:r w:rsidRPr="0036437D">
        <w:rPr>
          <w:rFonts w:ascii="宋体" w:eastAsia="宋体" w:hAnsi="宋体"/>
          <w:sz w:val="24"/>
          <w:szCs w:val="24"/>
        </w:rPr>
        <w:t>人才筛选</w:t>
      </w:r>
    </w:p>
    <w:p w14:paraId="14892E4D" w14:textId="77777777" w:rsidR="00A67111" w:rsidRPr="0036437D" w:rsidRDefault="00A67111"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sz w:val="24"/>
          <w:szCs w:val="24"/>
        </w:rPr>
        <w:t>（1）成员筛选：</w:t>
      </w:r>
    </w:p>
    <w:p w14:paraId="6DC20EF2" w14:textId="77777777" w:rsidR="00A67111" w:rsidRPr="0036437D" w:rsidRDefault="00567B47" w:rsidP="0036437D">
      <w:pPr>
        <w:numPr>
          <w:ilvl w:val="1"/>
          <w:numId w:val="16"/>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hint="eastAsia"/>
          <w:sz w:val="24"/>
          <w:szCs w:val="24"/>
        </w:rPr>
        <w:t>人力资源部负责</w:t>
      </w:r>
      <w:r w:rsidR="00A67111" w:rsidRPr="0036437D">
        <w:rPr>
          <w:rFonts w:ascii="宋体" w:eastAsia="宋体" w:hAnsi="宋体"/>
          <w:sz w:val="24"/>
          <w:szCs w:val="24"/>
        </w:rPr>
        <w:t>报名信息筛选</w:t>
      </w:r>
      <w:r w:rsidRPr="0036437D">
        <w:rPr>
          <w:rFonts w:ascii="宋体" w:eastAsia="宋体" w:hAnsi="宋体" w:hint="eastAsia"/>
          <w:sz w:val="24"/>
          <w:szCs w:val="24"/>
        </w:rPr>
        <w:t>并</w:t>
      </w:r>
      <w:r w:rsidR="00A67111" w:rsidRPr="0036437D">
        <w:rPr>
          <w:rFonts w:ascii="宋体" w:eastAsia="宋体" w:hAnsi="宋体"/>
          <w:sz w:val="24"/>
          <w:szCs w:val="24"/>
        </w:rPr>
        <w:t>将初步合格的人员信息送到用人部门负责人处征得部门负责人同意后安排面试</w:t>
      </w:r>
    </w:p>
    <w:p w14:paraId="48C444FD" w14:textId="77777777" w:rsidR="00A67111" w:rsidRPr="0036437D" w:rsidRDefault="00A67111" w:rsidP="0036437D">
      <w:pPr>
        <w:numPr>
          <w:ilvl w:val="1"/>
          <w:numId w:val="16"/>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sz w:val="24"/>
          <w:szCs w:val="24"/>
        </w:rPr>
        <w:t>用人部门（应聘职务直接上级）评估后确定录用名单</w:t>
      </w:r>
    </w:p>
    <w:p w14:paraId="2C97671E" w14:textId="77777777" w:rsidR="00A67111" w:rsidRPr="0036437D" w:rsidRDefault="00A67111" w:rsidP="0036437D">
      <w:pPr>
        <w:numPr>
          <w:ilvl w:val="1"/>
          <w:numId w:val="16"/>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sz w:val="24"/>
          <w:szCs w:val="24"/>
        </w:rPr>
        <w:t>严格遵循录用条件录用人员</w:t>
      </w:r>
    </w:p>
    <w:p w14:paraId="475BAF22" w14:textId="77777777" w:rsidR="00A67111" w:rsidRPr="0036437D" w:rsidRDefault="00A67111" w:rsidP="0036437D">
      <w:pPr>
        <w:adjustRightInd w:val="0"/>
        <w:snapToGrid w:val="0"/>
        <w:spacing w:line="360" w:lineRule="auto"/>
        <w:ind w:firstLineChars="200" w:firstLine="480"/>
        <w:rPr>
          <w:rFonts w:ascii="宋体" w:eastAsia="宋体" w:hAnsi="宋体"/>
          <w:sz w:val="24"/>
          <w:szCs w:val="24"/>
        </w:rPr>
      </w:pPr>
      <w:r w:rsidRPr="0036437D">
        <w:rPr>
          <w:rFonts w:ascii="宋体" w:eastAsia="宋体" w:hAnsi="宋体"/>
          <w:sz w:val="24"/>
          <w:szCs w:val="24"/>
        </w:rPr>
        <w:t>（2）志愿者筛选</w:t>
      </w:r>
    </w:p>
    <w:p w14:paraId="235A7EE6" w14:textId="77777777" w:rsidR="00A67111" w:rsidRPr="0036437D" w:rsidRDefault="00A67111" w:rsidP="0036437D">
      <w:pPr>
        <w:numPr>
          <w:ilvl w:val="0"/>
          <w:numId w:val="17"/>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sz w:val="24"/>
          <w:szCs w:val="24"/>
        </w:rPr>
        <w:t>志愿者报名筛选是着重于基本要求（如年龄等）及志愿者精神理解，不做过多要求；</w:t>
      </w:r>
    </w:p>
    <w:p w14:paraId="61C30556" w14:textId="77777777" w:rsidR="00A67111" w:rsidRPr="0036437D" w:rsidRDefault="00A67111" w:rsidP="0036437D">
      <w:pPr>
        <w:numPr>
          <w:ilvl w:val="0"/>
          <w:numId w:val="17"/>
        </w:numPr>
        <w:adjustRightInd w:val="0"/>
        <w:snapToGrid w:val="0"/>
        <w:spacing w:line="360" w:lineRule="auto"/>
        <w:ind w:left="0" w:firstLineChars="200" w:firstLine="480"/>
        <w:rPr>
          <w:rFonts w:ascii="宋体" w:eastAsia="宋体" w:hAnsi="宋体"/>
          <w:sz w:val="24"/>
          <w:szCs w:val="24"/>
        </w:rPr>
      </w:pPr>
      <w:r w:rsidRPr="0036437D">
        <w:rPr>
          <w:rFonts w:ascii="宋体" w:eastAsia="宋体" w:hAnsi="宋体"/>
          <w:sz w:val="24"/>
          <w:szCs w:val="24"/>
        </w:rPr>
        <w:t>原则上不进行面试，如后期需晋升为部门成员，补充面试</w:t>
      </w:r>
    </w:p>
    <w:p w14:paraId="11B08E89" w14:textId="77777777" w:rsidR="00A67111" w:rsidRPr="0036437D" w:rsidRDefault="00A67111" w:rsidP="0036437D">
      <w:pPr>
        <w:spacing w:line="360" w:lineRule="auto"/>
        <w:ind w:firstLineChars="200" w:firstLine="480"/>
        <w:rPr>
          <w:rFonts w:ascii="宋体" w:eastAsia="宋体" w:hAnsi="宋体"/>
          <w:sz w:val="24"/>
          <w:szCs w:val="24"/>
        </w:rPr>
      </w:pPr>
    </w:p>
    <w:p w14:paraId="3D58CC86" w14:textId="77777777" w:rsidR="00045BFC" w:rsidRPr="006E4CCB" w:rsidRDefault="00824668" w:rsidP="00824668">
      <w:pPr>
        <w:pStyle w:val="9"/>
      </w:pPr>
      <w:r>
        <w:rPr>
          <w:rFonts w:hint="eastAsia"/>
        </w:rPr>
        <w:t xml:space="preserve"> </w:t>
      </w:r>
      <w:bookmarkStart w:id="101" w:name="_Toc24461003"/>
      <w:r w:rsidR="00045BFC" w:rsidRPr="006E4CCB">
        <w:rPr>
          <w:rFonts w:hint="eastAsia"/>
        </w:rPr>
        <w:t>团队文化</w:t>
      </w:r>
      <w:bookmarkEnd w:id="101"/>
    </w:p>
    <w:p w14:paraId="12AB17B6" w14:textId="77777777" w:rsidR="00045BFC" w:rsidRPr="0036437D" w:rsidRDefault="00045BFC"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文麒的团队文化总结可归结为</w:t>
      </w:r>
      <w:r w:rsidR="004A43DC">
        <w:rPr>
          <w:rFonts w:ascii="宋体" w:eastAsia="宋体" w:hAnsi="宋体" w:hint="eastAsia"/>
          <w:sz w:val="24"/>
          <w:szCs w:val="24"/>
        </w:rPr>
        <w:t>2</w:t>
      </w:r>
      <w:r w:rsidRPr="0036437D">
        <w:rPr>
          <w:rFonts w:ascii="宋体" w:eastAsia="宋体" w:hAnsi="宋体" w:hint="eastAsia"/>
          <w:sz w:val="24"/>
          <w:szCs w:val="24"/>
        </w:rPr>
        <w:t>点：</w:t>
      </w:r>
    </w:p>
    <w:p w14:paraId="48B94B3A" w14:textId="77777777" w:rsidR="00567B47" w:rsidRPr="0036437D" w:rsidRDefault="00567B47"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w:t>
      </w:r>
      <w:r w:rsidR="00045BFC" w:rsidRPr="0036437D">
        <w:rPr>
          <w:rFonts w:ascii="宋体" w:eastAsia="宋体" w:hAnsi="宋体" w:hint="eastAsia"/>
          <w:sz w:val="24"/>
          <w:szCs w:val="24"/>
        </w:rPr>
        <w:t>团队的远景目标是帮助少数民族文化</w:t>
      </w:r>
      <w:r w:rsidR="00FD555F" w:rsidRPr="0036437D">
        <w:rPr>
          <w:rFonts w:ascii="宋体" w:eastAsia="宋体" w:hAnsi="宋体" w:hint="eastAsia"/>
          <w:sz w:val="24"/>
          <w:szCs w:val="24"/>
        </w:rPr>
        <w:t>走近现代生活，让少数民族的艺术融入日常，增强少数民族的文化自信，推进</w:t>
      </w:r>
      <w:r w:rsidRPr="0036437D">
        <w:rPr>
          <w:rFonts w:ascii="宋体" w:eastAsia="宋体" w:hAnsi="宋体" w:hint="eastAsia"/>
          <w:sz w:val="24"/>
          <w:szCs w:val="24"/>
        </w:rPr>
        <w:t>少数民族文化成为</w:t>
      </w:r>
      <w:r w:rsidR="00FD555F" w:rsidRPr="0036437D">
        <w:rPr>
          <w:rFonts w:ascii="宋体" w:eastAsia="宋体" w:hAnsi="宋体" w:hint="eastAsia"/>
          <w:sz w:val="24"/>
          <w:szCs w:val="24"/>
        </w:rPr>
        <w:t>国潮。</w:t>
      </w:r>
    </w:p>
    <w:p w14:paraId="0787CD0F" w14:textId="77777777" w:rsidR="00045BFC" w:rsidRPr="0036437D" w:rsidRDefault="00567B47"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w:t>
      </w:r>
      <w:r w:rsidR="00FD555F" w:rsidRPr="0036437D">
        <w:rPr>
          <w:rFonts w:ascii="宋体" w:eastAsia="宋体" w:hAnsi="宋体" w:hint="eastAsia"/>
          <w:sz w:val="24"/>
          <w:szCs w:val="24"/>
        </w:rPr>
        <w:t>我们的团队因为公益而聚，因为传播少数民族文化而产生共鸣，助力少数民族文化传播，</w:t>
      </w:r>
      <w:r w:rsidRPr="0036437D">
        <w:rPr>
          <w:rFonts w:ascii="宋体" w:eastAsia="宋体" w:hAnsi="宋体" w:hint="eastAsia"/>
          <w:sz w:val="24"/>
          <w:szCs w:val="24"/>
        </w:rPr>
        <w:t>帮助贫困少数民族地区通过文化艺术产业脱贫，</w:t>
      </w:r>
      <w:r w:rsidR="00FD555F" w:rsidRPr="0036437D">
        <w:rPr>
          <w:rFonts w:ascii="宋体" w:eastAsia="宋体" w:hAnsi="宋体" w:hint="eastAsia"/>
          <w:sz w:val="24"/>
          <w:szCs w:val="24"/>
        </w:rPr>
        <w:t>是团队的终极目标。</w:t>
      </w:r>
    </w:p>
    <w:p w14:paraId="7FD27BE2" w14:textId="77777777" w:rsidR="00FD555F" w:rsidRPr="0036437D" w:rsidRDefault="00FD555F" w:rsidP="0036437D">
      <w:pPr>
        <w:spacing w:line="360" w:lineRule="auto"/>
        <w:ind w:firstLineChars="200" w:firstLine="480"/>
        <w:rPr>
          <w:rFonts w:ascii="宋体" w:eastAsia="宋体" w:hAnsi="宋体"/>
          <w:sz w:val="24"/>
          <w:szCs w:val="24"/>
        </w:rPr>
      </w:pPr>
    </w:p>
    <w:p w14:paraId="48E77939" w14:textId="77777777" w:rsidR="00FD555F" w:rsidRPr="00CD30B4" w:rsidRDefault="00586A16" w:rsidP="00FF1173">
      <w:pPr>
        <w:pStyle w:val="11"/>
      </w:pPr>
      <w:bookmarkStart w:id="102" w:name="_Toc24458279"/>
      <w:bookmarkStart w:id="103" w:name="_Toc24461004"/>
      <w:r w:rsidRPr="00CD30B4">
        <w:rPr>
          <w:rFonts w:hint="eastAsia"/>
        </w:rPr>
        <w:t>盈利模式</w:t>
      </w:r>
      <w:bookmarkEnd w:id="102"/>
      <w:bookmarkEnd w:id="103"/>
    </w:p>
    <w:p w14:paraId="73225DBD" w14:textId="77777777" w:rsidR="00CD30B4" w:rsidRPr="00CD30B4" w:rsidRDefault="00CD30B4" w:rsidP="00CD30B4">
      <w:pPr>
        <w:spacing w:line="360" w:lineRule="auto"/>
        <w:rPr>
          <w:rFonts w:ascii="宋体" w:eastAsia="宋体" w:hAnsi="宋体"/>
          <w:sz w:val="24"/>
          <w:szCs w:val="24"/>
        </w:rPr>
      </w:pPr>
      <w:r w:rsidRPr="00CD30B4">
        <w:rPr>
          <w:rFonts w:ascii="宋体" w:eastAsia="宋体" w:hAnsi="宋体"/>
          <w:sz w:val="24"/>
          <w:szCs w:val="24"/>
        </w:rPr>
        <w:tab/>
      </w:r>
      <w:r w:rsidRPr="00CD30B4">
        <w:rPr>
          <w:rFonts w:ascii="宋体" w:eastAsia="宋体" w:hAnsi="宋体" w:hint="eastAsia"/>
          <w:sz w:val="24"/>
          <w:szCs w:val="24"/>
        </w:rPr>
        <w:t>文麒作为一个公益电商平台，其盈利模式主要为文创产品的销售和平台所衍生的多种服务。盈利点包括四个部分：</w:t>
      </w:r>
    </w:p>
    <w:p w14:paraId="08731A4B" w14:textId="77777777" w:rsidR="00CD30B4" w:rsidRPr="00CD30B4" w:rsidRDefault="00CD30B4" w:rsidP="00CD30B4">
      <w:pPr>
        <w:numPr>
          <w:ilvl w:val="0"/>
          <w:numId w:val="26"/>
        </w:numPr>
        <w:spacing w:line="360" w:lineRule="auto"/>
        <w:ind w:firstLineChars="67" w:firstLine="161"/>
        <w:rPr>
          <w:rFonts w:ascii="宋体" w:eastAsia="宋体" w:hAnsi="宋体"/>
          <w:sz w:val="24"/>
          <w:szCs w:val="24"/>
        </w:rPr>
      </w:pPr>
      <w:r w:rsidRPr="00CD30B4">
        <w:rPr>
          <w:rFonts w:ascii="宋体" w:eastAsia="宋体" w:hAnsi="宋体" w:hint="eastAsia"/>
          <w:sz w:val="24"/>
          <w:szCs w:val="24"/>
        </w:rPr>
        <w:t>制造授权盈利</w:t>
      </w:r>
    </w:p>
    <w:p w14:paraId="42C461D3" w14:textId="77777777" w:rsidR="00CD30B4" w:rsidRPr="00CD30B4" w:rsidRDefault="00CD30B4" w:rsidP="00CD30B4">
      <w:pPr>
        <w:numPr>
          <w:ilvl w:val="0"/>
          <w:numId w:val="26"/>
        </w:numPr>
        <w:spacing w:line="360" w:lineRule="auto"/>
        <w:ind w:firstLineChars="67" w:firstLine="161"/>
        <w:rPr>
          <w:rFonts w:ascii="宋体" w:eastAsia="宋体" w:hAnsi="宋体"/>
          <w:sz w:val="24"/>
          <w:szCs w:val="24"/>
        </w:rPr>
      </w:pPr>
      <w:r w:rsidRPr="00CD30B4">
        <w:rPr>
          <w:rFonts w:ascii="宋体" w:eastAsia="宋体" w:hAnsi="宋体" w:hint="eastAsia"/>
          <w:sz w:val="24"/>
          <w:szCs w:val="24"/>
        </w:rPr>
        <w:t>文创销售盈利</w:t>
      </w:r>
    </w:p>
    <w:p w14:paraId="02E9A66F" w14:textId="77777777" w:rsidR="00CD30B4" w:rsidRPr="00CD30B4" w:rsidRDefault="00CD30B4" w:rsidP="00CD30B4">
      <w:pPr>
        <w:numPr>
          <w:ilvl w:val="0"/>
          <w:numId w:val="26"/>
        </w:numPr>
        <w:spacing w:line="360" w:lineRule="auto"/>
        <w:ind w:firstLineChars="67" w:firstLine="161"/>
        <w:rPr>
          <w:rFonts w:ascii="宋体" w:eastAsia="宋体" w:hAnsi="宋体"/>
          <w:sz w:val="24"/>
          <w:szCs w:val="24"/>
        </w:rPr>
      </w:pPr>
      <w:r w:rsidRPr="00CD30B4">
        <w:rPr>
          <w:rFonts w:ascii="宋体" w:eastAsia="宋体" w:hAnsi="宋体" w:hint="eastAsia"/>
          <w:sz w:val="24"/>
          <w:szCs w:val="24"/>
        </w:rPr>
        <w:t>平台推广盈利</w:t>
      </w:r>
    </w:p>
    <w:p w14:paraId="58A2AE70" w14:textId="77777777" w:rsidR="00CD30B4" w:rsidRPr="00CD30B4" w:rsidRDefault="00CD30B4" w:rsidP="00CD30B4">
      <w:pPr>
        <w:numPr>
          <w:ilvl w:val="0"/>
          <w:numId w:val="26"/>
        </w:numPr>
        <w:spacing w:line="360" w:lineRule="auto"/>
        <w:ind w:firstLineChars="67" w:firstLine="161"/>
        <w:rPr>
          <w:rFonts w:ascii="宋体" w:eastAsia="宋体" w:hAnsi="宋体"/>
          <w:sz w:val="24"/>
          <w:szCs w:val="24"/>
        </w:rPr>
      </w:pPr>
      <w:r w:rsidRPr="00CD30B4">
        <w:rPr>
          <w:rFonts w:ascii="宋体" w:eastAsia="宋体" w:hAnsi="宋体" w:hint="eastAsia"/>
          <w:sz w:val="24"/>
          <w:szCs w:val="24"/>
        </w:rPr>
        <w:t>企业批量定制盈利</w:t>
      </w:r>
    </w:p>
    <w:p w14:paraId="740AEEC8"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其中文创销售是本公司的主要业务盈利，另外本公司还有一些零碎的收入，由于数量不多且较杂碎，在此不列入说明。</w:t>
      </w:r>
    </w:p>
    <w:p w14:paraId="6277554E" w14:textId="77777777" w:rsidR="00CD30B4" w:rsidRPr="00CD30B4" w:rsidRDefault="00CD30B4" w:rsidP="00CD30B4">
      <w:pPr>
        <w:spacing w:line="360" w:lineRule="auto"/>
        <w:rPr>
          <w:rFonts w:ascii="宋体" w:eastAsia="宋体" w:hAnsi="宋体"/>
          <w:sz w:val="24"/>
          <w:szCs w:val="24"/>
        </w:rPr>
      </w:pPr>
      <w:r w:rsidRPr="00CD30B4">
        <w:rPr>
          <w:rFonts w:ascii="宋体" w:eastAsia="宋体" w:hAnsi="宋体" w:hint="eastAsia"/>
          <w:sz w:val="24"/>
          <w:szCs w:val="24"/>
        </w:rPr>
        <w:t>（盈利模式表格，等确定无误后再做）</w:t>
      </w:r>
    </w:p>
    <w:p w14:paraId="17108BD9" w14:textId="77777777" w:rsidR="00CD30B4" w:rsidRPr="00CD30B4" w:rsidRDefault="00CD30B4" w:rsidP="00CD30B4">
      <w:pPr>
        <w:spacing w:line="360" w:lineRule="auto"/>
        <w:rPr>
          <w:rFonts w:ascii="宋体" w:eastAsia="宋体" w:hAnsi="宋体"/>
          <w:sz w:val="24"/>
          <w:szCs w:val="24"/>
        </w:rPr>
      </w:pPr>
    </w:p>
    <w:p w14:paraId="70D1B6A1" w14:textId="77777777" w:rsidR="00CD30B4" w:rsidRPr="00CD30B4" w:rsidRDefault="00824668" w:rsidP="00824668">
      <w:pPr>
        <w:pStyle w:val="10"/>
      </w:pPr>
      <w:r>
        <w:t xml:space="preserve"> </w:t>
      </w:r>
      <w:bookmarkStart w:id="104" w:name="_Toc24461005"/>
      <w:r w:rsidR="00CD30B4" w:rsidRPr="00CD30B4">
        <w:rPr>
          <w:rFonts w:hint="eastAsia"/>
        </w:rPr>
        <w:t>制造授权的盈利</w:t>
      </w:r>
      <w:bookmarkEnd w:id="104"/>
    </w:p>
    <w:p w14:paraId="38584489"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文麒会联合不同的制造厂商参与加盟。在文麒设计团队完成文创设计后进行成品化生产，文麒公司将对该产品的销售情况进行跟踪，了解该产品的销售情况。对于销售情况良好的产品，制造商可以向文麒购买该产品的生产权，对设计产品进行生产销售后，文麒公司再根据销售数量进行提成。而能得到这些文创设计作品的制造厂商必须加入文麒公司的厂家联盟，加入厂家联盟是免费的；对于想要得到产品的生产权的厂家，文麒公司会对其收取该创意产品的授权费，且对于每一种产品的授权都会收取一定比例的费用，这部分盈利来源包括生产权出售和销售提成。</w:t>
      </w:r>
    </w:p>
    <w:p w14:paraId="2D4A13F6" w14:textId="77777777" w:rsidR="00CD30B4" w:rsidRPr="00CD30B4" w:rsidRDefault="00CD30B4" w:rsidP="00CD30B4">
      <w:pPr>
        <w:spacing w:line="360" w:lineRule="auto"/>
        <w:ind w:firstLineChars="200" w:firstLine="480"/>
        <w:rPr>
          <w:rFonts w:ascii="宋体" w:eastAsia="宋体" w:hAnsi="宋体"/>
          <w:sz w:val="24"/>
          <w:szCs w:val="24"/>
        </w:rPr>
      </w:pPr>
    </w:p>
    <w:p w14:paraId="0DEC9631" w14:textId="77777777" w:rsidR="00CD30B4" w:rsidRPr="00CD30B4" w:rsidRDefault="00824668" w:rsidP="00824668">
      <w:pPr>
        <w:pStyle w:val="10"/>
      </w:pPr>
      <w:r>
        <w:t xml:space="preserve"> </w:t>
      </w:r>
      <w:bookmarkStart w:id="105" w:name="_Toc24461006"/>
      <w:r w:rsidR="00CD30B4" w:rsidRPr="00CD30B4">
        <w:rPr>
          <w:rFonts w:hint="eastAsia"/>
        </w:rPr>
        <w:t>文创销售的盈利</w:t>
      </w:r>
      <w:bookmarkEnd w:id="105"/>
    </w:p>
    <w:p w14:paraId="484A96C3"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文麒团队根据少数民族的手艺、音乐、文化故事来设计文创产品，与制造商合作生产出成品，打造属于文麒的文创产品系列并进行售卖。</w:t>
      </w:r>
    </w:p>
    <w:p w14:paraId="7086A32F" w14:textId="77777777" w:rsidR="00CD30B4" w:rsidRPr="00CD30B4" w:rsidRDefault="006E4CCB" w:rsidP="00CD30B4">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sidR="00CD30B4" w:rsidRPr="00CD30B4">
        <w:rPr>
          <w:rFonts w:ascii="宋体" w:eastAsia="宋体" w:hAnsi="宋体"/>
          <w:sz w:val="24"/>
          <w:szCs w:val="24"/>
        </w:rPr>
        <w:t>.2.1</w:t>
      </w:r>
      <w:r w:rsidR="00CD30B4" w:rsidRPr="00CD30B4">
        <w:rPr>
          <w:rFonts w:ascii="宋体" w:eastAsia="宋体" w:hAnsi="宋体" w:hint="eastAsia"/>
          <w:sz w:val="24"/>
          <w:szCs w:val="24"/>
        </w:rPr>
        <w:t>来自代理商的盈利</w:t>
      </w:r>
    </w:p>
    <w:p w14:paraId="782F34F0"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起步期阶段文麒的文创产品销售主要为代理销售。文麒会搜索与文麒理念契合且优质的代理商寻求合作，代理商代为销售文创产品，文麒根据销售数量提成，这部分收入是文创产品销售的一种盈利。</w:t>
      </w:r>
    </w:p>
    <w:p w14:paraId="460EC68F" w14:textId="77777777" w:rsidR="00CD30B4" w:rsidRPr="00CD30B4" w:rsidRDefault="00CD30B4" w:rsidP="00CD30B4">
      <w:pPr>
        <w:spacing w:line="360" w:lineRule="auto"/>
        <w:ind w:firstLineChars="200" w:firstLine="480"/>
        <w:rPr>
          <w:rFonts w:ascii="宋体" w:eastAsia="宋体" w:hAnsi="宋体"/>
          <w:sz w:val="24"/>
          <w:szCs w:val="24"/>
        </w:rPr>
      </w:pPr>
    </w:p>
    <w:p w14:paraId="3FE44107" w14:textId="77777777" w:rsidR="00CD30B4" w:rsidRPr="00CD30B4" w:rsidRDefault="006E4CCB" w:rsidP="00CD30B4">
      <w:pPr>
        <w:spacing w:line="360" w:lineRule="auto"/>
        <w:ind w:firstLineChars="200" w:firstLine="480"/>
        <w:rPr>
          <w:rFonts w:ascii="宋体" w:eastAsia="宋体" w:hAnsi="宋体"/>
          <w:sz w:val="24"/>
          <w:szCs w:val="24"/>
        </w:rPr>
      </w:pPr>
      <w:r>
        <w:rPr>
          <w:rFonts w:ascii="宋体" w:eastAsia="宋体" w:hAnsi="宋体"/>
          <w:sz w:val="24"/>
          <w:szCs w:val="24"/>
        </w:rPr>
        <w:t>8</w:t>
      </w:r>
      <w:r w:rsidR="00CD30B4" w:rsidRPr="00CD30B4">
        <w:rPr>
          <w:rFonts w:ascii="宋体" w:eastAsia="宋体" w:hAnsi="宋体"/>
          <w:sz w:val="24"/>
          <w:szCs w:val="24"/>
        </w:rPr>
        <w:t xml:space="preserve">.2.2 </w:t>
      </w:r>
      <w:r w:rsidR="00CD30B4" w:rsidRPr="00CD30B4">
        <w:rPr>
          <w:rFonts w:ascii="宋体" w:eastAsia="宋体" w:hAnsi="宋体" w:hint="eastAsia"/>
          <w:sz w:val="24"/>
          <w:szCs w:val="24"/>
        </w:rPr>
        <w:t>来自文麒平台的销售盈利</w:t>
      </w:r>
    </w:p>
    <w:p w14:paraId="329F84A8"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文麒在前期的微店、后期的淘宝平台上销售文创产品，这种方式免去代理商，由文麒直接作为制造商和顾客的中间桥梁达成交易，这部分销售收入构成了文麒的主要销售盈利来源。</w:t>
      </w:r>
    </w:p>
    <w:p w14:paraId="2CB0F614" w14:textId="77777777" w:rsidR="00CD30B4" w:rsidRPr="00CD30B4" w:rsidRDefault="00CD30B4" w:rsidP="00CD30B4">
      <w:pPr>
        <w:spacing w:line="360" w:lineRule="auto"/>
        <w:ind w:firstLineChars="200" w:firstLine="480"/>
        <w:rPr>
          <w:rFonts w:ascii="宋体" w:eastAsia="宋体" w:hAnsi="宋体"/>
          <w:sz w:val="24"/>
          <w:szCs w:val="24"/>
        </w:rPr>
      </w:pPr>
    </w:p>
    <w:p w14:paraId="1BDD16F7" w14:textId="77777777" w:rsidR="00CD30B4" w:rsidRPr="00CD30B4" w:rsidRDefault="00925630" w:rsidP="00CD30B4">
      <w:pPr>
        <w:spacing w:line="360" w:lineRule="auto"/>
        <w:ind w:firstLineChars="200" w:firstLine="480"/>
        <w:rPr>
          <w:rFonts w:ascii="宋体" w:eastAsia="宋体" w:hAnsi="宋体"/>
          <w:sz w:val="24"/>
          <w:szCs w:val="24"/>
        </w:rPr>
      </w:pPr>
      <w:r>
        <w:rPr>
          <w:rFonts w:ascii="宋体" w:eastAsia="宋体" w:hAnsi="宋体"/>
          <w:sz w:val="24"/>
          <w:szCs w:val="24"/>
        </w:rPr>
        <w:t>8</w:t>
      </w:r>
      <w:r w:rsidR="00CD30B4" w:rsidRPr="00CD30B4">
        <w:rPr>
          <w:rFonts w:ascii="宋体" w:eastAsia="宋体" w:hAnsi="宋体"/>
          <w:sz w:val="24"/>
          <w:szCs w:val="24"/>
        </w:rPr>
        <w:t xml:space="preserve">.2.3 </w:t>
      </w:r>
      <w:r w:rsidR="00CD30B4" w:rsidRPr="00CD30B4">
        <w:rPr>
          <w:rFonts w:ascii="宋体" w:eastAsia="宋体" w:hAnsi="宋体" w:hint="eastAsia"/>
          <w:sz w:val="24"/>
          <w:szCs w:val="24"/>
        </w:rPr>
        <w:t>作为代理商的盈利</w:t>
      </w:r>
    </w:p>
    <w:p w14:paraId="0BC6AFF7"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发展期阶段，文麒团队会搜索拥有代表性少数民族文创产品的商家，提供代理服务，在文麒的平台上销售他们的产品进而取得部分盈利，这也是文麒作为代理商、作为公益电商平台的另一种盈利方式。</w:t>
      </w:r>
    </w:p>
    <w:p w14:paraId="60594CFA" w14:textId="77777777" w:rsidR="00CD30B4" w:rsidRPr="00CD30B4" w:rsidRDefault="00CD30B4" w:rsidP="00CD30B4">
      <w:pPr>
        <w:spacing w:line="360" w:lineRule="auto"/>
        <w:ind w:firstLineChars="200" w:firstLine="480"/>
        <w:rPr>
          <w:rFonts w:ascii="宋体" w:eastAsia="宋体" w:hAnsi="宋体"/>
          <w:sz w:val="24"/>
          <w:szCs w:val="24"/>
        </w:rPr>
      </w:pPr>
    </w:p>
    <w:p w14:paraId="5CEB0024" w14:textId="77777777" w:rsidR="00CD30B4" w:rsidRPr="00CD30B4" w:rsidRDefault="00824668" w:rsidP="00824668">
      <w:pPr>
        <w:pStyle w:val="10"/>
      </w:pPr>
      <w:bookmarkStart w:id="106" w:name="_Hlk24285824"/>
      <w:r>
        <w:t xml:space="preserve"> </w:t>
      </w:r>
      <w:bookmarkStart w:id="107" w:name="_Toc24461007"/>
      <w:r w:rsidR="00CD30B4" w:rsidRPr="00CD30B4">
        <w:rPr>
          <w:rFonts w:hint="eastAsia"/>
        </w:rPr>
        <w:t>平台推广盈利</w:t>
      </w:r>
      <w:bookmarkEnd w:id="107"/>
    </w:p>
    <w:p w14:paraId="3E713F71" w14:textId="77777777" w:rsidR="00CD30B4" w:rsidRPr="00CD30B4" w:rsidRDefault="006E4CCB" w:rsidP="00CD30B4">
      <w:pPr>
        <w:spacing w:line="360" w:lineRule="auto"/>
        <w:ind w:firstLineChars="200" w:firstLine="480"/>
        <w:rPr>
          <w:rFonts w:ascii="宋体" w:eastAsia="宋体" w:hAnsi="宋体"/>
          <w:sz w:val="24"/>
          <w:szCs w:val="24"/>
        </w:rPr>
      </w:pPr>
      <w:r>
        <w:rPr>
          <w:rFonts w:ascii="宋体" w:eastAsia="宋体" w:hAnsi="宋体"/>
          <w:sz w:val="24"/>
          <w:szCs w:val="24"/>
        </w:rPr>
        <w:t>8</w:t>
      </w:r>
      <w:r w:rsidR="00CD30B4" w:rsidRPr="00CD30B4">
        <w:rPr>
          <w:rFonts w:ascii="宋体" w:eastAsia="宋体" w:hAnsi="宋体"/>
          <w:sz w:val="24"/>
          <w:szCs w:val="24"/>
        </w:rPr>
        <w:t>.3.1</w:t>
      </w:r>
      <w:r w:rsidR="00CD30B4" w:rsidRPr="00CD30B4">
        <w:rPr>
          <w:rFonts w:ascii="宋体" w:eastAsia="宋体" w:hAnsi="宋体" w:hint="eastAsia"/>
          <w:sz w:val="24"/>
          <w:szCs w:val="24"/>
        </w:rPr>
        <w:t>旅游合作盈利</w:t>
      </w:r>
    </w:p>
    <w:bookmarkEnd w:id="106"/>
    <w:p w14:paraId="199BAE24"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成熟期阶段，文麒将与旅游局实体店针对少数民族旅游开展深度合作，制定少数民族地区的旅游方案并在文麒平台发布旅游信息，通过为旅游局带来顾客流量而收取一定的费用，这是平台衍生的一种服务盈利方式。</w:t>
      </w:r>
    </w:p>
    <w:p w14:paraId="047457A0" w14:textId="77777777" w:rsidR="00CD30B4" w:rsidRPr="00CD30B4" w:rsidRDefault="00CD30B4" w:rsidP="00CD30B4">
      <w:pPr>
        <w:spacing w:line="360" w:lineRule="auto"/>
        <w:ind w:firstLineChars="200" w:firstLine="480"/>
        <w:rPr>
          <w:rFonts w:ascii="宋体" w:eastAsia="宋体" w:hAnsi="宋体"/>
          <w:sz w:val="24"/>
          <w:szCs w:val="24"/>
        </w:rPr>
      </w:pPr>
    </w:p>
    <w:p w14:paraId="7E523F9B" w14:textId="77777777" w:rsidR="00CD30B4" w:rsidRPr="00CD30B4" w:rsidRDefault="006E4CCB" w:rsidP="00CD30B4">
      <w:pPr>
        <w:spacing w:line="360" w:lineRule="auto"/>
        <w:ind w:firstLineChars="200" w:firstLine="480"/>
        <w:rPr>
          <w:rFonts w:ascii="宋体" w:eastAsia="宋体" w:hAnsi="宋体"/>
          <w:sz w:val="24"/>
          <w:szCs w:val="24"/>
        </w:rPr>
      </w:pPr>
      <w:r>
        <w:rPr>
          <w:rFonts w:ascii="宋体" w:eastAsia="宋体" w:hAnsi="宋体"/>
          <w:sz w:val="24"/>
          <w:szCs w:val="24"/>
        </w:rPr>
        <w:t>8</w:t>
      </w:r>
      <w:r w:rsidR="00CD30B4" w:rsidRPr="00CD30B4">
        <w:rPr>
          <w:rFonts w:ascii="宋体" w:eastAsia="宋体" w:hAnsi="宋体"/>
          <w:sz w:val="24"/>
          <w:szCs w:val="24"/>
        </w:rPr>
        <w:t xml:space="preserve">.3.2 </w:t>
      </w:r>
      <w:r w:rsidR="00CD30B4" w:rsidRPr="00CD30B4">
        <w:rPr>
          <w:rFonts w:ascii="宋体" w:eastAsia="宋体" w:hAnsi="宋体" w:hint="eastAsia"/>
          <w:sz w:val="24"/>
          <w:szCs w:val="24"/>
        </w:rPr>
        <w:t>广告盈利</w:t>
      </w:r>
    </w:p>
    <w:p w14:paraId="345F1D23"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文麒平台作为拥有一定用户群体的网络平台，其广告潜力巨大，而且网络广告现在已经成为人们生活中必不可少的一部分，随着日趋增长的网络浏览率，网络广告能够达到的效果不容小觑。所以广告收费也将作为文麒平台衍生的另一种</w:t>
      </w:r>
      <w:r w:rsidRPr="00CD30B4">
        <w:rPr>
          <w:rFonts w:ascii="宋体" w:eastAsia="宋体" w:hAnsi="宋体" w:hint="eastAsia"/>
          <w:sz w:val="24"/>
          <w:szCs w:val="24"/>
        </w:rPr>
        <w:lastRenderedPageBreak/>
        <w:t>服务盈利方式。</w:t>
      </w:r>
    </w:p>
    <w:p w14:paraId="3FED9D0F"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只要有意愿再文麒平台上播放广告推广的商家，文麒公司都会先对该商家进行审核，审核通过后就能再平台上投放广告。随着网站的普及率增加，浏览量升高，广告收费也会随之升高，</w:t>
      </w:r>
      <w:r w:rsidRPr="00CD30B4">
        <w:rPr>
          <w:rFonts w:ascii="宋体" w:eastAsia="宋体" w:hAnsi="宋体"/>
          <w:sz w:val="24"/>
          <w:szCs w:val="24"/>
        </w:rPr>
        <w:t>而且广告的代理也将越来越宽广。</w:t>
      </w:r>
      <w:r w:rsidRPr="00CD30B4">
        <w:rPr>
          <w:rFonts w:ascii="宋体" w:eastAsia="宋体" w:hAnsi="宋体" w:hint="eastAsia"/>
          <w:sz w:val="24"/>
          <w:szCs w:val="24"/>
        </w:rPr>
        <w:t>广告形式主要为开屏广告、窗口广告、文章软广等。</w:t>
      </w:r>
    </w:p>
    <w:p w14:paraId="19AF1E05" w14:textId="77777777" w:rsidR="00CD30B4" w:rsidRPr="00CD30B4" w:rsidRDefault="00CD30B4" w:rsidP="00CD30B4">
      <w:pPr>
        <w:spacing w:line="360" w:lineRule="auto"/>
        <w:ind w:firstLineChars="200" w:firstLine="480"/>
        <w:rPr>
          <w:rFonts w:ascii="宋体" w:eastAsia="宋体" w:hAnsi="宋体"/>
          <w:sz w:val="24"/>
          <w:szCs w:val="24"/>
        </w:rPr>
      </w:pPr>
    </w:p>
    <w:p w14:paraId="6E1F69EC" w14:textId="77777777" w:rsidR="00CD30B4" w:rsidRPr="00CD30B4" w:rsidRDefault="00824668" w:rsidP="00824668">
      <w:pPr>
        <w:pStyle w:val="10"/>
      </w:pPr>
      <w:r>
        <w:t xml:space="preserve"> </w:t>
      </w:r>
      <w:bookmarkStart w:id="108" w:name="_Toc24461008"/>
      <w:r w:rsidR="00CD30B4" w:rsidRPr="00CD30B4">
        <w:rPr>
          <w:rFonts w:hint="eastAsia"/>
        </w:rPr>
        <w:t>企业批量定制盈利</w:t>
      </w:r>
      <w:bookmarkEnd w:id="108"/>
    </w:p>
    <w:p w14:paraId="462F8735"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企业批量定制是指某些大型企业与文麒公司合作，将自己的商标</w:t>
      </w:r>
      <w:r w:rsidRPr="00CD30B4">
        <w:rPr>
          <w:rFonts w:ascii="宋体" w:eastAsia="宋体" w:hAnsi="宋体"/>
          <w:sz w:val="24"/>
          <w:szCs w:val="24"/>
        </w:rPr>
        <w:t>结合到</w:t>
      </w:r>
      <w:r w:rsidRPr="00CD30B4">
        <w:rPr>
          <w:rFonts w:ascii="宋体" w:eastAsia="宋体" w:hAnsi="宋体" w:hint="eastAsia"/>
          <w:sz w:val="24"/>
          <w:szCs w:val="24"/>
        </w:rPr>
        <w:t>文麒</w:t>
      </w:r>
      <w:r w:rsidRPr="00CD30B4">
        <w:rPr>
          <w:rFonts w:ascii="宋体" w:eastAsia="宋体" w:hAnsi="宋体"/>
          <w:sz w:val="24"/>
          <w:szCs w:val="24"/>
        </w:rPr>
        <w:t>公司的</w:t>
      </w:r>
      <w:r w:rsidRPr="00CD30B4">
        <w:rPr>
          <w:rFonts w:ascii="宋体" w:eastAsia="宋体" w:hAnsi="宋体" w:hint="eastAsia"/>
          <w:sz w:val="24"/>
          <w:szCs w:val="24"/>
        </w:rPr>
        <w:t>文创</w:t>
      </w:r>
      <w:r w:rsidRPr="00CD30B4">
        <w:rPr>
          <w:rFonts w:ascii="宋体" w:eastAsia="宋体" w:hAnsi="宋体"/>
          <w:sz w:val="24"/>
          <w:szCs w:val="24"/>
        </w:rPr>
        <w:t>产品上，从而帮助大型企业扩大宣传或者达到企业的某一目的。</w:t>
      </w:r>
    </w:p>
    <w:p w14:paraId="2862DB7D"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企业批量定制的销售对象主要分为两类，一类是消费者个体，另</w:t>
      </w:r>
      <w:r w:rsidRPr="00CD30B4">
        <w:rPr>
          <w:rFonts w:ascii="宋体" w:eastAsia="宋体" w:hAnsi="宋体"/>
          <w:sz w:val="24"/>
          <w:szCs w:val="24"/>
        </w:rPr>
        <w:t>一类是企业。</w:t>
      </w:r>
    </w:p>
    <w:p w14:paraId="738B1F14"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对于消费者个体，文麒公司会与一些大企业进行合作，文创产品分为两种类型，一种是与设计者原稿一模一样的产品，另一种则是结合了大企业的logo商标进行再设计的产品；文麒公司的文创产品在市场上具有一定市场份额之后，为了扩大生产规模，也会努力寻找一些大企业，在文麒文创产品的基础上贴上大公司的品牌logo。如此一来，大公司能借助文麒的产品做到宣传的作用，大企业也相当于扩大了自己产品的种类，省去了一部分的设计费用，直接利用文麒产品进行宣传销售。而对于文麒公司，则会向大企业收取一定的宣传费用。</w:t>
      </w:r>
    </w:p>
    <w:p w14:paraId="3B3425D9" w14:textId="77777777" w:rsidR="00CD30B4" w:rsidRPr="00CD30B4" w:rsidRDefault="00CD30B4" w:rsidP="00CD30B4">
      <w:pPr>
        <w:spacing w:line="360" w:lineRule="auto"/>
        <w:ind w:firstLineChars="200" w:firstLine="480"/>
        <w:rPr>
          <w:rFonts w:ascii="宋体" w:eastAsia="宋体" w:hAnsi="宋体"/>
          <w:sz w:val="24"/>
          <w:szCs w:val="24"/>
        </w:rPr>
      </w:pPr>
      <w:r w:rsidRPr="00CD30B4">
        <w:rPr>
          <w:rFonts w:ascii="宋体" w:eastAsia="宋体" w:hAnsi="宋体" w:hint="eastAsia"/>
          <w:sz w:val="24"/>
          <w:szCs w:val="24"/>
        </w:rPr>
        <w:t>另一类对象是企业，主要是针对企业的某些特殊时期或者某些特殊活动，例如公司年会、给员工发放福利，则企业能将自己公司的商标印在我们文麒公司的文创产品上，文创产品兼具实用性和故事性，是企业宣传赠礼的极佳选择。如果企业批量定制，则文麒公司会在价格上给予优惠，则企业能在享受更低的价格优惠的同时又能达到宣传效果或者其他效果。</w:t>
      </w:r>
    </w:p>
    <w:p w14:paraId="5A9CB8BE" w14:textId="77777777" w:rsidR="00A066C9" w:rsidRPr="00CD30B4" w:rsidRDefault="00A066C9" w:rsidP="00CD30B4">
      <w:pPr>
        <w:spacing w:line="360" w:lineRule="auto"/>
        <w:rPr>
          <w:rFonts w:ascii="宋体" w:eastAsia="宋体" w:hAnsi="宋体"/>
          <w:sz w:val="24"/>
          <w:szCs w:val="24"/>
        </w:rPr>
      </w:pPr>
    </w:p>
    <w:p w14:paraId="496832BB" w14:textId="77777777" w:rsidR="00870D15" w:rsidRPr="00A066C9" w:rsidRDefault="00DC0EBC" w:rsidP="00FF1173">
      <w:pPr>
        <w:pStyle w:val="11"/>
      </w:pPr>
      <w:bookmarkStart w:id="109" w:name="_Toc24458280"/>
      <w:bookmarkStart w:id="110" w:name="_Toc24461009"/>
      <w:r w:rsidRPr="00A066C9">
        <w:rPr>
          <w:rFonts w:hint="eastAsia"/>
        </w:rPr>
        <w:t>社会效益与</w:t>
      </w:r>
      <w:r w:rsidR="000E3D0F" w:rsidRPr="00A066C9">
        <w:rPr>
          <w:rFonts w:hint="eastAsia"/>
        </w:rPr>
        <w:t>预测</w:t>
      </w:r>
      <w:r w:rsidRPr="00A066C9">
        <w:rPr>
          <w:rFonts w:hint="eastAsia"/>
        </w:rPr>
        <w:t>财务分析</w:t>
      </w:r>
      <w:bookmarkEnd w:id="109"/>
      <w:bookmarkEnd w:id="110"/>
    </w:p>
    <w:p w14:paraId="3D6F0461" w14:textId="77777777" w:rsidR="000E3D0F" w:rsidRDefault="00824668" w:rsidP="00824668">
      <w:pPr>
        <w:pStyle w:val="110"/>
      </w:pPr>
      <w:r>
        <w:t xml:space="preserve"> </w:t>
      </w:r>
      <w:bookmarkStart w:id="111" w:name="_Toc24461010"/>
      <w:r w:rsidR="000E3D0F" w:rsidRPr="00A066C9">
        <w:rPr>
          <w:rFonts w:hint="eastAsia"/>
        </w:rPr>
        <w:t>社会效益</w:t>
      </w:r>
      <w:bookmarkEnd w:id="111"/>
    </w:p>
    <w:p w14:paraId="6707CBE9" w14:textId="77777777" w:rsidR="00A066C9" w:rsidRDefault="00925630" w:rsidP="0036437D">
      <w:pPr>
        <w:spacing w:line="360" w:lineRule="auto"/>
        <w:rPr>
          <w:rFonts w:ascii="宋体" w:eastAsia="宋体" w:hAnsi="宋体"/>
          <w:sz w:val="24"/>
          <w:szCs w:val="24"/>
        </w:rPr>
      </w:pPr>
      <w:r>
        <w:rPr>
          <w:rFonts w:ascii="宋体" w:eastAsia="宋体" w:hAnsi="宋体" w:hint="eastAsia"/>
          <w:sz w:val="24"/>
          <w:szCs w:val="24"/>
        </w:rPr>
        <w:t>9</w:t>
      </w:r>
      <w:r w:rsidR="00A066C9">
        <w:rPr>
          <w:rFonts w:ascii="宋体" w:eastAsia="宋体" w:hAnsi="宋体" w:hint="eastAsia"/>
          <w:sz w:val="24"/>
          <w:szCs w:val="24"/>
        </w:rPr>
        <w:t>.1.1</w:t>
      </w:r>
      <w:r w:rsidR="00A066C9" w:rsidRPr="00A066C9">
        <w:rPr>
          <w:rFonts w:ascii="宋体" w:eastAsia="宋体" w:hAnsi="宋体" w:hint="eastAsia"/>
          <w:sz w:val="24"/>
          <w:szCs w:val="24"/>
        </w:rPr>
        <w:t>社区公益支持和加速服务</w:t>
      </w:r>
    </w:p>
    <w:p w14:paraId="31269F35" w14:textId="77777777" w:rsidR="00A066C9" w:rsidRDefault="00A066C9" w:rsidP="00A066C9">
      <w:pPr>
        <w:spacing w:line="360" w:lineRule="auto"/>
        <w:ind w:firstLineChars="100" w:firstLine="240"/>
        <w:rPr>
          <w:rFonts w:ascii="宋体" w:eastAsia="宋体" w:hAnsi="宋体"/>
          <w:sz w:val="24"/>
          <w:szCs w:val="24"/>
        </w:rPr>
      </w:pPr>
      <w:r>
        <w:rPr>
          <w:rFonts w:ascii="宋体" w:eastAsia="宋体" w:hAnsi="宋体" w:hint="eastAsia"/>
          <w:sz w:val="24"/>
          <w:szCs w:val="24"/>
        </w:rPr>
        <w:t xml:space="preserve"> 1.“涟漪”计划</w:t>
      </w:r>
    </w:p>
    <w:p w14:paraId="31B68DDF" w14:textId="77777777" w:rsidR="00A066C9" w:rsidRDefault="00A066C9" w:rsidP="00FF1173">
      <w:pPr>
        <w:spacing w:line="360" w:lineRule="auto"/>
        <w:ind w:firstLineChars="200" w:firstLine="480"/>
        <w:rPr>
          <w:rFonts w:ascii="宋体" w:eastAsia="宋体" w:hAnsi="宋体"/>
          <w:sz w:val="24"/>
          <w:szCs w:val="24"/>
        </w:rPr>
      </w:pPr>
      <w:r w:rsidRPr="009674DF">
        <w:rPr>
          <w:rFonts w:ascii="宋体" w:eastAsia="宋体" w:hAnsi="宋体" w:hint="eastAsia"/>
          <w:sz w:val="24"/>
          <w:szCs w:val="24"/>
        </w:rPr>
        <w:t>为下乡活动助力。给下乡团队赠送我们设计的少数民族文创产品，让志愿者带去</w:t>
      </w:r>
      <w:r>
        <w:rPr>
          <w:rFonts w:ascii="宋体" w:eastAsia="宋体" w:hAnsi="宋体" w:hint="eastAsia"/>
          <w:sz w:val="24"/>
          <w:szCs w:val="24"/>
        </w:rPr>
        <w:t>乡村，让乡村的孩子了解少数民族文化，聆听少数民族故事，宣传我们的平</w:t>
      </w:r>
      <w:r>
        <w:rPr>
          <w:rFonts w:ascii="宋体" w:eastAsia="宋体" w:hAnsi="宋体" w:hint="eastAsia"/>
          <w:sz w:val="24"/>
          <w:szCs w:val="24"/>
        </w:rPr>
        <w:lastRenderedPageBreak/>
        <w:t>台，以期让孩子们了解更多。</w:t>
      </w:r>
    </w:p>
    <w:p w14:paraId="436D60C7" w14:textId="77777777" w:rsidR="00A066C9" w:rsidRDefault="00A066C9" w:rsidP="00A066C9">
      <w:pPr>
        <w:spacing w:line="360" w:lineRule="auto"/>
        <w:ind w:firstLineChars="200" w:firstLine="480"/>
        <w:rPr>
          <w:rFonts w:ascii="宋体" w:eastAsia="宋体" w:hAnsi="宋体"/>
          <w:sz w:val="24"/>
          <w:szCs w:val="24"/>
        </w:rPr>
      </w:pPr>
      <w:r>
        <w:rPr>
          <w:rFonts w:ascii="宋体" w:eastAsia="宋体" w:hAnsi="宋体" w:hint="eastAsia"/>
          <w:sz w:val="24"/>
          <w:szCs w:val="24"/>
        </w:rPr>
        <w:t>2.“火种”计划</w:t>
      </w:r>
    </w:p>
    <w:p w14:paraId="5626980B" w14:textId="77777777" w:rsidR="00A066C9" w:rsidRDefault="00A066C9" w:rsidP="00A066C9">
      <w:pPr>
        <w:spacing w:line="360" w:lineRule="auto"/>
        <w:ind w:firstLineChars="200" w:firstLine="480"/>
        <w:rPr>
          <w:rFonts w:ascii="宋体" w:eastAsia="宋体" w:hAnsi="宋体"/>
          <w:sz w:val="24"/>
          <w:szCs w:val="24"/>
        </w:rPr>
      </w:pPr>
      <w:r>
        <w:rPr>
          <w:rFonts w:ascii="宋体" w:eastAsia="宋体" w:hAnsi="宋体" w:hint="eastAsia"/>
          <w:sz w:val="24"/>
          <w:szCs w:val="24"/>
        </w:rPr>
        <w:t>把收入所得的一部分，投入到少数民族文化的延续当中去，特别是那些不受社会重视，没有人传承，即将消逝的那些文化。用收益帮他们免费扩大宣传，制定独特的市场宣传方案。最后可以成为一种企业文化，每到年末进行一个即将消逝的少数民族文化的公益宣传。</w:t>
      </w:r>
    </w:p>
    <w:p w14:paraId="21A3D176" w14:textId="77777777" w:rsidR="00A066C9" w:rsidRDefault="00A066C9" w:rsidP="00A066C9">
      <w:pPr>
        <w:spacing w:line="360" w:lineRule="auto"/>
        <w:ind w:firstLineChars="200" w:firstLine="480"/>
        <w:rPr>
          <w:rFonts w:ascii="宋体" w:eastAsia="宋体" w:hAnsi="宋体"/>
          <w:sz w:val="24"/>
          <w:szCs w:val="24"/>
        </w:rPr>
      </w:pPr>
    </w:p>
    <w:p w14:paraId="24A77230" w14:textId="77777777" w:rsidR="00A066C9" w:rsidRDefault="00A066C9" w:rsidP="00A066C9">
      <w:pPr>
        <w:spacing w:line="360" w:lineRule="auto"/>
        <w:ind w:firstLine="240"/>
        <w:rPr>
          <w:rFonts w:ascii="宋体" w:eastAsia="宋体" w:hAnsi="宋体"/>
          <w:sz w:val="24"/>
          <w:szCs w:val="24"/>
        </w:rPr>
      </w:pPr>
      <w:r>
        <w:rPr>
          <w:rFonts w:ascii="宋体" w:eastAsia="宋体" w:hAnsi="宋体" w:hint="eastAsia"/>
          <w:sz w:val="24"/>
          <w:szCs w:val="24"/>
        </w:rPr>
        <w:t>3.“扶梯计划”【】</w:t>
      </w:r>
    </w:p>
    <w:p w14:paraId="46D45881" w14:textId="77777777" w:rsidR="00A066C9" w:rsidRPr="00A831E4" w:rsidRDefault="00A066C9" w:rsidP="00A066C9">
      <w:pPr>
        <w:spacing w:line="360" w:lineRule="auto"/>
        <w:ind w:firstLineChars="200" w:firstLine="480"/>
        <w:rPr>
          <w:rFonts w:ascii="宋体" w:eastAsia="宋体" w:hAnsi="宋体"/>
          <w:sz w:val="24"/>
          <w:szCs w:val="24"/>
        </w:rPr>
      </w:pPr>
      <w:r>
        <w:rPr>
          <w:rFonts w:ascii="宋体" w:eastAsia="宋体" w:hAnsi="宋体" w:hint="eastAsia"/>
          <w:sz w:val="24"/>
          <w:szCs w:val="24"/>
        </w:rPr>
        <w:t>每年派志愿者（最好是党员），以企业的背景，去少数民族聚集地，辅助当地党组织进行扶贫工作，可以针对企业可以为其做的事情进行扶贫，体现企业的社会责任心。</w:t>
      </w:r>
    </w:p>
    <w:p w14:paraId="5B542820" w14:textId="77777777" w:rsidR="00A066C9" w:rsidRPr="00A066C9" w:rsidRDefault="00A066C9" w:rsidP="0036437D">
      <w:pPr>
        <w:spacing w:line="360" w:lineRule="auto"/>
        <w:rPr>
          <w:rFonts w:ascii="宋体" w:eastAsia="宋体" w:hAnsi="宋体"/>
          <w:sz w:val="24"/>
          <w:szCs w:val="24"/>
        </w:rPr>
      </w:pPr>
    </w:p>
    <w:p w14:paraId="4694369B" w14:textId="77777777" w:rsidR="000E3D0F" w:rsidRDefault="00925630" w:rsidP="0036437D">
      <w:pPr>
        <w:spacing w:line="360" w:lineRule="auto"/>
        <w:rPr>
          <w:rFonts w:ascii="宋体" w:eastAsia="宋体" w:hAnsi="宋体"/>
          <w:sz w:val="24"/>
          <w:szCs w:val="24"/>
        </w:rPr>
      </w:pPr>
      <w:r>
        <w:rPr>
          <w:rFonts w:ascii="宋体" w:eastAsia="宋体" w:hAnsi="宋体" w:hint="eastAsia"/>
          <w:sz w:val="24"/>
          <w:szCs w:val="24"/>
        </w:rPr>
        <w:t>9</w:t>
      </w:r>
      <w:r w:rsidR="000E3D0F" w:rsidRPr="00A066C9">
        <w:rPr>
          <w:rFonts w:ascii="宋体" w:eastAsia="宋体" w:hAnsi="宋体" w:hint="eastAsia"/>
          <w:sz w:val="24"/>
          <w:szCs w:val="24"/>
        </w:rPr>
        <w:t>.1.</w:t>
      </w:r>
      <w:r w:rsidR="00A066C9">
        <w:rPr>
          <w:rFonts w:ascii="宋体" w:eastAsia="宋体" w:hAnsi="宋体" w:hint="eastAsia"/>
          <w:sz w:val="24"/>
          <w:szCs w:val="24"/>
        </w:rPr>
        <w:t>2文化</w:t>
      </w:r>
      <w:r w:rsidR="000E3D0F" w:rsidRPr="00A066C9">
        <w:rPr>
          <w:rFonts w:ascii="宋体" w:eastAsia="宋体" w:hAnsi="宋体" w:hint="eastAsia"/>
          <w:sz w:val="24"/>
          <w:szCs w:val="24"/>
        </w:rPr>
        <w:t>机构产品推广</w:t>
      </w:r>
    </w:p>
    <w:p w14:paraId="3EFFB020" w14:textId="77777777" w:rsidR="00A066C9" w:rsidRDefault="00A066C9" w:rsidP="00A066C9">
      <w:pPr>
        <w:spacing w:line="360" w:lineRule="auto"/>
        <w:ind w:firstLineChars="200" w:firstLine="480"/>
        <w:rPr>
          <w:rFonts w:ascii="宋体" w:eastAsia="宋体" w:hAnsi="宋体"/>
          <w:sz w:val="24"/>
          <w:szCs w:val="24"/>
        </w:rPr>
      </w:pPr>
      <w:r>
        <w:rPr>
          <w:rFonts w:ascii="宋体" w:eastAsia="宋体" w:hAnsi="宋体" w:hint="eastAsia"/>
          <w:sz w:val="24"/>
          <w:szCs w:val="24"/>
        </w:rPr>
        <w:t>用两年的时间</w:t>
      </w:r>
      <w:r w:rsidRPr="00A066C9">
        <w:rPr>
          <w:rFonts w:ascii="宋体" w:eastAsia="宋体" w:hAnsi="宋体"/>
          <w:sz w:val="24"/>
          <w:szCs w:val="24"/>
        </w:rPr>
        <w:t>为</w:t>
      </w:r>
      <w:r>
        <w:rPr>
          <w:rFonts w:ascii="宋体" w:eastAsia="宋体" w:hAnsi="宋体" w:hint="eastAsia"/>
          <w:sz w:val="24"/>
          <w:szCs w:val="24"/>
        </w:rPr>
        <w:t>传统文化保护</w:t>
      </w:r>
      <w:r w:rsidRPr="00A066C9">
        <w:rPr>
          <w:rFonts w:ascii="宋体" w:eastAsia="宋体" w:hAnsi="宋体"/>
          <w:sz w:val="24"/>
          <w:szCs w:val="24"/>
        </w:rPr>
        <w:t>机构拓宽</w:t>
      </w:r>
      <w:r>
        <w:rPr>
          <w:rFonts w:ascii="宋体" w:eastAsia="宋体" w:hAnsi="宋体" w:hint="eastAsia"/>
          <w:sz w:val="24"/>
          <w:szCs w:val="24"/>
        </w:rPr>
        <w:t>宣传和销售文创周边的</w:t>
      </w:r>
      <w:r w:rsidRPr="00A066C9">
        <w:rPr>
          <w:rFonts w:ascii="宋体" w:eastAsia="宋体" w:hAnsi="宋体"/>
          <w:sz w:val="24"/>
          <w:szCs w:val="24"/>
        </w:rPr>
        <w:t>渠道，目前测试中的</w:t>
      </w:r>
      <w:r>
        <w:rPr>
          <w:rFonts w:ascii="宋体" w:eastAsia="宋体" w:hAnsi="宋体" w:hint="eastAsia"/>
          <w:sz w:val="24"/>
          <w:szCs w:val="24"/>
        </w:rPr>
        <w:t>小程序、公众号的</w:t>
      </w:r>
      <w:r w:rsidRPr="00A066C9">
        <w:rPr>
          <w:rFonts w:ascii="宋体" w:eastAsia="宋体" w:hAnsi="宋体"/>
          <w:sz w:val="24"/>
          <w:szCs w:val="24"/>
        </w:rPr>
        <w:t>正式推广，将吸引更</w:t>
      </w:r>
      <w:r>
        <w:rPr>
          <w:rFonts w:ascii="宋体" w:eastAsia="宋体" w:hAnsi="宋体" w:hint="eastAsia"/>
          <w:sz w:val="24"/>
          <w:szCs w:val="24"/>
        </w:rPr>
        <w:t>多少数民族文化保护的相关</w:t>
      </w:r>
      <w:r w:rsidRPr="00A066C9">
        <w:rPr>
          <w:rFonts w:ascii="宋体" w:eastAsia="宋体" w:hAnsi="宋体"/>
          <w:sz w:val="24"/>
          <w:szCs w:val="24"/>
        </w:rPr>
        <w:t>机构，为</w:t>
      </w:r>
      <w:r>
        <w:rPr>
          <w:rFonts w:ascii="宋体" w:eastAsia="宋体" w:hAnsi="宋体" w:hint="eastAsia"/>
          <w:sz w:val="24"/>
          <w:szCs w:val="24"/>
        </w:rPr>
        <w:t>这些</w:t>
      </w:r>
      <w:r w:rsidRPr="00A066C9">
        <w:rPr>
          <w:rFonts w:ascii="宋体" w:eastAsia="宋体" w:hAnsi="宋体"/>
          <w:sz w:val="24"/>
          <w:szCs w:val="24"/>
        </w:rPr>
        <w:t>公益机构打开更好的销路，推广</w:t>
      </w:r>
      <w:r>
        <w:rPr>
          <w:rFonts w:ascii="宋体" w:eastAsia="宋体" w:hAnsi="宋体" w:hint="eastAsia"/>
          <w:sz w:val="24"/>
          <w:szCs w:val="24"/>
        </w:rPr>
        <w:t>他</w:t>
      </w:r>
      <w:r w:rsidRPr="00A066C9">
        <w:rPr>
          <w:rFonts w:ascii="宋体" w:eastAsia="宋体" w:hAnsi="宋体"/>
          <w:sz w:val="24"/>
          <w:szCs w:val="24"/>
        </w:rPr>
        <w:t>们</w:t>
      </w:r>
      <w:r>
        <w:rPr>
          <w:rFonts w:ascii="宋体" w:eastAsia="宋体" w:hAnsi="宋体" w:hint="eastAsia"/>
          <w:sz w:val="24"/>
          <w:szCs w:val="24"/>
        </w:rPr>
        <w:t>保护非遗文化</w:t>
      </w:r>
      <w:r w:rsidRPr="00A066C9">
        <w:rPr>
          <w:rFonts w:ascii="宋体" w:eastAsia="宋体" w:hAnsi="宋体"/>
          <w:sz w:val="24"/>
          <w:szCs w:val="24"/>
        </w:rPr>
        <w:t>的理念</w:t>
      </w:r>
      <w:r>
        <w:rPr>
          <w:rFonts w:ascii="宋体" w:eastAsia="宋体" w:hAnsi="宋体" w:hint="eastAsia"/>
          <w:sz w:val="24"/>
          <w:szCs w:val="24"/>
        </w:rPr>
        <w:t>和</w:t>
      </w:r>
      <w:r w:rsidRPr="00A066C9">
        <w:rPr>
          <w:rFonts w:ascii="宋体" w:eastAsia="宋体" w:hAnsi="宋体"/>
          <w:sz w:val="24"/>
          <w:szCs w:val="24"/>
        </w:rPr>
        <w:t>模式</w:t>
      </w:r>
      <w:r>
        <w:rPr>
          <w:rFonts w:ascii="宋体" w:eastAsia="宋体" w:hAnsi="宋体" w:hint="eastAsia"/>
          <w:sz w:val="24"/>
          <w:szCs w:val="24"/>
        </w:rPr>
        <w:t>，吸引更多人关注少数民族文化。</w:t>
      </w:r>
    </w:p>
    <w:p w14:paraId="721490F7" w14:textId="77777777" w:rsidR="00A066C9" w:rsidRPr="00A066C9" w:rsidRDefault="00A066C9" w:rsidP="0036437D">
      <w:pPr>
        <w:spacing w:line="360" w:lineRule="auto"/>
        <w:rPr>
          <w:rFonts w:ascii="宋体" w:eastAsia="宋体" w:hAnsi="宋体"/>
          <w:sz w:val="24"/>
          <w:szCs w:val="24"/>
        </w:rPr>
      </w:pPr>
    </w:p>
    <w:p w14:paraId="1A0A4FAA" w14:textId="77777777" w:rsidR="000E3D0F" w:rsidRDefault="00925630" w:rsidP="0036437D">
      <w:pPr>
        <w:spacing w:line="360" w:lineRule="auto"/>
        <w:rPr>
          <w:rFonts w:ascii="宋体" w:eastAsia="宋体" w:hAnsi="宋体"/>
          <w:sz w:val="24"/>
          <w:szCs w:val="24"/>
        </w:rPr>
      </w:pPr>
      <w:r>
        <w:rPr>
          <w:rFonts w:ascii="宋体" w:eastAsia="宋体" w:hAnsi="宋体" w:hint="eastAsia"/>
          <w:sz w:val="24"/>
          <w:szCs w:val="24"/>
        </w:rPr>
        <w:t>9</w:t>
      </w:r>
      <w:r w:rsidR="000E3D0F" w:rsidRPr="00A066C9">
        <w:rPr>
          <w:rFonts w:ascii="宋体" w:eastAsia="宋体" w:hAnsi="宋体" w:hint="eastAsia"/>
          <w:sz w:val="24"/>
          <w:szCs w:val="24"/>
        </w:rPr>
        <w:t>.1.2旅游景点设置项目试点</w:t>
      </w:r>
      <w:r w:rsidR="00A066C9" w:rsidRPr="00A066C9">
        <w:rPr>
          <w:rFonts w:ascii="宋体" w:eastAsia="宋体" w:hAnsi="宋体" w:hint="eastAsia"/>
          <w:sz w:val="24"/>
          <w:szCs w:val="24"/>
        </w:rPr>
        <w:t>【</w:t>
      </w:r>
      <w:r w:rsidR="00A066C9">
        <w:rPr>
          <w:rFonts w:ascii="宋体" w:eastAsia="宋体" w:hAnsi="宋体" w:hint="eastAsia"/>
          <w:sz w:val="24"/>
          <w:szCs w:val="24"/>
        </w:rPr>
        <w:t>成长期</w:t>
      </w:r>
      <w:r w:rsidR="00A066C9" w:rsidRPr="00A066C9">
        <w:rPr>
          <w:rFonts w:ascii="宋体" w:eastAsia="宋体" w:hAnsi="宋体" w:hint="eastAsia"/>
          <w:sz w:val="24"/>
          <w:szCs w:val="24"/>
        </w:rPr>
        <w:t>】</w:t>
      </w:r>
    </w:p>
    <w:p w14:paraId="189EF105" w14:textId="77777777" w:rsidR="000E3D0F" w:rsidRPr="00A066C9" w:rsidRDefault="000E3D0F" w:rsidP="0036437D">
      <w:pPr>
        <w:spacing w:line="360" w:lineRule="auto"/>
        <w:rPr>
          <w:rFonts w:ascii="宋体" w:eastAsia="宋体" w:hAnsi="宋体"/>
          <w:sz w:val="24"/>
          <w:szCs w:val="24"/>
        </w:rPr>
      </w:pPr>
    </w:p>
    <w:p w14:paraId="24911280" w14:textId="77777777" w:rsidR="000E3D0F" w:rsidRPr="00824668" w:rsidRDefault="00824668" w:rsidP="00824668">
      <w:pPr>
        <w:pStyle w:val="110"/>
      </w:pPr>
      <w:r w:rsidRPr="00824668">
        <w:t xml:space="preserve"> </w:t>
      </w:r>
      <w:bookmarkStart w:id="112" w:name="_Toc24461011"/>
      <w:r w:rsidR="000E3D0F" w:rsidRPr="00824668">
        <w:rPr>
          <w:rFonts w:hint="eastAsia"/>
        </w:rPr>
        <w:t>预测财务分析</w:t>
      </w:r>
      <w:r>
        <w:rPr>
          <w:rFonts w:hint="eastAsia"/>
        </w:rPr>
        <w:t>【】</w:t>
      </w:r>
      <w:bookmarkEnd w:id="112"/>
    </w:p>
    <w:p w14:paraId="6C7F8F7D" w14:textId="77777777" w:rsidR="000E3D0F" w:rsidRPr="0036437D" w:rsidRDefault="00925630" w:rsidP="0036437D">
      <w:pPr>
        <w:spacing w:line="360" w:lineRule="auto"/>
        <w:rPr>
          <w:rFonts w:ascii="宋体" w:eastAsia="宋体" w:hAnsi="宋体"/>
          <w:sz w:val="24"/>
          <w:szCs w:val="24"/>
          <w:highlight w:val="yellow"/>
        </w:rPr>
      </w:pPr>
      <w:r>
        <w:rPr>
          <w:rFonts w:ascii="宋体" w:eastAsia="宋体" w:hAnsi="宋体" w:hint="eastAsia"/>
          <w:sz w:val="24"/>
          <w:szCs w:val="24"/>
          <w:highlight w:val="yellow"/>
        </w:rPr>
        <w:t>9</w:t>
      </w:r>
      <w:r w:rsidR="000E3D0F" w:rsidRPr="0036437D">
        <w:rPr>
          <w:rFonts w:ascii="宋体" w:eastAsia="宋体" w:hAnsi="宋体" w:hint="eastAsia"/>
          <w:sz w:val="24"/>
          <w:szCs w:val="24"/>
          <w:highlight w:val="yellow"/>
        </w:rPr>
        <w:t>.2.1</w:t>
      </w:r>
      <w:r w:rsidR="000E3D0F" w:rsidRPr="0036437D">
        <w:rPr>
          <w:rFonts w:ascii="宋体" w:eastAsia="宋体" w:hAnsi="宋体"/>
          <w:sz w:val="24"/>
          <w:szCs w:val="24"/>
          <w:highlight w:val="yellow"/>
        </w:rPr>
        <w:t xml:space="preserve"> </w:t>
      </w:r>
      <w:r w:rsidR="000E3D0F" w:rsidRPr="0036437D">
        <w:rPr>
          <w:rFonts w:ascii="宋体" w:eastAsia="宋体" w:hAnsi="宋体" w:hint="eastAsia"/>
          <w:sz w:val="24"/>
          <w:szCs w:val="24"/>
          <w:highlight w:val="yellow"/>
        </w:rPr>
        <w:t>启动资金</w:t>
      </w:r>
    </w:p>
    <w:p w14:paraId="74B0AA30" w14:textId="77777777" w:rsidR="000E3D0F" w:rsidRPr="0036437D" w:rsidRDefault="00925630" w:rsidP="0036437D">
      <w:pPr>
        <w:spacing w:line="360" w:lineRule="auto"/>
        <w:rPr>
          <w:rFonts w:ascii="宋体" w:eastAsia="宋体" w:hAnsi="宋体"/>
          <w:sz w:val="24"/>
          <w:szCs w:val="24"/>
          <w:highlight w:val="yellow"/>
        </w:rPr>
      </w:pPr>
      <w:r>
        <w:rPr>
          <w:rFonts w:ascii="宋体" w:eastAsia="宋体" w:hAnsi="宋体" w:hint="eastAsia"/>
          <w:sz w:val="24"/>
          <w:szCs w:val="24"/>
          <w:highlight w:val="yellow"/>
        </w:rPr>
        <w:t>9</w:t>
      </w:r>
      <w:r w:rsidR="000E3D0F" w:rsidRPr="0036437D">
        <w:rPr>
          <w:rFonts w:ascii="宋体" w:eastAsia="宋体" w:hAnsi="宋体" w:hint="eastAsia"/>
          <w:sz w:val="24"/>
          <w:szCs w:val="24"/>
          <w:highlight w:val="yellow"/>
        </w:rPr>
        <w:t>.2.2</w:t>
      </w:r>
      <w:r w:rsidR="000E3D0F" w:rsidRPr="0036437D">
        <w:rPr>
          <w:rFonts w:ascii="宋体" w:eastAsia="宋体" w:hAnsi="宋体"/>
          <w:sz w:val="24"/>
          <w:szCs w:val="24"/>
          <w:highlight w:val="yellow"/>
        </w:rPr>
        <w:t xml:space="preserve"> </w:t>
      </w:r>
      <w:r w:rsidR="000E3D0F" w:rsidRPr="0036437D">
        <w:rPr>
          <w:rFonts w:ascii="宋体" w:eastAsia="宋体" w:hAnsi="宋体" w:hint="eastAsia"/>
          <w:sz w:val="24"/>
          <w:szCs w:val="24"/>
          <w:highlight w:val="yellow"/>
        </w:rPr>
        <w:t>资金流转</w:t>
      </w:r>
    </w:p>
    <w:p w14:paraId="387DF657" w14:textId="77777777" w:rsidR="000E3D0F" w:rsidRDefault="00925630" w:rsidP="0036437D">
      <w:pPr>
        <w:spacing w:line="360" w:lineRule="auto"/>
        <w:rPr>
          <w:rFonts w:ascii="宋体" w:eastAsia="宋体" w:hAnsi="宋体"/>
          <w:sz w:val="24"/>
          <w:szCs w:val="24"/>
          <w:highlight w:val="yellow"/>
        </w:rPr>
      </w:pPr>
      <w:r>
        <w:rPr>
          <w:rFonts w:ascii="宋体" w:eastAsia="宋体" w:hAnsi="宋体" w:hint="eastAsia"/>
          <w:sz w:val="24"/>
          <w:szCs w:val="24"/>
          <w:highlight w:val="yellow"/>
        </w:rPr>
        <w:t>9</w:t>
      </w:r>
      <w:r w:rsidR="000E3D0F" w:rsidRPr="0036437D">
        <w:rPr>
          <w:rFonts w:ascii="宋体" w:eastAsia="宋体" w:hAnsi="宋体" w:hint="eastAsia"/>
          <w:sz w:val="24"/>
          <w:szCs w:val="24"/>
          <w:highlight w:val="yellow"/>
        </w:rPr>
        <w:t>.2.3</w:t>
      </w:r>
      <w:r w:rsidR="000E3D0F" w:rsidRPr="0036437D">
        <w:rPr>
          <w:rFonts w:ascii="宋体" w:eastAsia="宋体" w:hAnsi="宋体"/>
          <w:sz w:val="24"/>
          <w:szCs w:val="24"/>
          <w:highlight w:val="yellow"/>
        </w:rPr>
        <w:t xml:space="preserve"> </w:t>
      </w:r>
      <w:r w:rsidR="000E3D0F" w:rsidRPr="0036437D">
        <w:rPr>
          <w:rFonts w:ascii="宋体" w:eastAsia="宋体" w:hAnsi="宋体" w:hint="eastAsia"/>
          <w:sz w:val="24"/>
          <w:szCs w:val="24"/>
          <w:highlight w:val="yellow"/>
        </w:rPr>
        <w:t>利润预测分析</w:t>
      </w:r>
    </w:p>
    <w:p w14:paraId="536027AB" w14:textId="77777777" w:rsidR="00CD30B4" w:rsidRPr="0036437D" w:rsidRDefault="00CD30B4" w:rsidP="0036437D">
      <w:pPr>
        <w:spacing w:line="360" w:lineRule="auto"/>
        <w:rPr>
          <w:rFonts w:ascii="宋体" w:eastAsia="宋体" w:hAnsi="宋体"/>
          <w:sz w:val="24"/>
          <w:szCs w:val="24"/>
          <w:highlight w:val="yellow"/>
        </w:rPr>
      </w:pPr>
    </w:p>
    <w:p w14:paraId="2ADEB093" w14:textId="77777777" w:rsidR="0006482D" w:rsidRPr="0036437D" w:rsidRDefault="0006482D" w:rsidP="00FF1173">
      <w:pPr>
        <w:pStyle w:val="11"/>
      </w:pPr>
      <w:bookmarkStart w:id="113" w:name="_Toc24458281"/>
      <w:bookmarkStart w:id="114" w:name="_Toc24461012"/>
      <w:r w:rsidRPr="0036437D">
        <w:rPr>
          <w:rFonts w:hint="eastAsia"/>
        </w:rPr>
        <w:t>风险防范</w:t>
      </w:r>
      <w:bookmarkEnd w:id="113"/>
      <w:bookmarkEnd w:id="114"/>
    </w:p>
    <w:p w14:paraId="3C28CEFE" w14:textId="77777777" w:rsidR="0006482D" w:rsidRPr="0036437D" w:rsidRDefault="00824668" w:rsidP="00824668">
      <w:pPr>
        <w:pStyle w:val="160"/>
      </w:pPr>
      <w:r>
        <w:rPr>
          <w:rFonts w:hint="eastAsia"/>
        </w:rPr>
        <w:t xml:space="preserve"> </w:t>
      </w:r>
      <w:bookmarkStart w:id="115" w:name="_Toc24461013"/>
      <w:r w:rsidR="0006482D" w:rsidRPr="0036437D">
        <w:rPr>
          <w:rFonts w:hint="eastAsia"/>
        </w:rPr>
        <w:t>技术风险</w:t>
      </w:r>
      <w:bookmarkEnd w:id="115"/>
    </w:p>
    <w:p w14:paraId="0499CD14" w14:textId="77777777" w:rsidR="00032DAA"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032DAA" w:rsidRPr="0036437D">
        <w:rPr>
          <w:rFonts w:ascii="宋体" w:eastAsia="宋体" w:hAnsi="宋体" w:hint="eastAsia"/>
          <w:sz w:val="24"/>
          <w:szCs w:val="24"/>
        </w:rPr>
        <w:t>.1.1风险分析</w:t>
      </w:r>
    </w:p>
    <w:p w14:paraId="1B5D33D6" w14:textId="77777777" w:rsidR="00E13654" w:rsidRPr="0036437D" w:rsidRDefault="00032DAA"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由于一些少数民族的一部分文化艺术存在相同或高度相似的地方，所以在设</w:t>
      </w:r>
      <w:r w:rsidRPr="0036437D">
        <w:rPr>
          <w:rFonts w:ascii="宋体" w:eastAsia="宋体" w:hAnsi="宋体" w:hint="eastAsia"/>
          <w:sz w:val="24"/>
          <w:szCs w:val="24"/>
        </w:rPr>
        <w:lastRenderedPageBreak/>
        <w:t>计和开发产品时，如果没有进行深入研究，可能会导致设计出的产品和提供设计来源的民族群体不匹配</w:t>
      </w:r>
      <w:r w:rsidR="00E13654" w:rsidRPr="0036437D">
        <w:rPr>
          <w:rFonts w:ascii="宋体" w:eastAsia="宋体" w:hAnsi="宋体" w:hint="eastAsia"/>
          <w:sz w:val="24"/>
          <w:szCs w:val="24"/>
        </w:rPr>
        <w:t>，这些就有可能导致产品风险；同时市场上存在能够提供替代品的现有设计，调研的不彻底或错误分析就有可能导致对本品牌的设计者的产品的市场高估，引发期望值下跌的风险。这些方面都可能给企业带来市场风险。这种风险具体表现在：</w:t>
      </w:r>
    </w:p>
    <w:p w14:paraId="619A5BBA" w14:textId="77777777" w:rsidR="00E13654" w:rsidRPr="0036437D" w:rsidRDefault="00E13654"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少数民族文化博大精深难以学习透彻。由于我们只是向每个民族的部分族人进行学习和了解民族文化，而少数民族文化在传承过程中难免会出现缺失、不统一的情况，设计者推出的设计可能不受同民族不同居住地的族人认可。</w:t>
      </w:r>
    </w:p>
    <w:p w14:paraId="79BDD73E" w14:textId="77777777" w:rsidR="00E13654" w:rsidRPr="0036437D" w:rsidRDefault="00E13654"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2.市场的接受时间难以确定，产品从设计-开发-生产需要一个不短的时间段，而这一时滞有可能导致某些好的设计产品热度降低，接收者大幅度减少甚至无法投入生产。</w:t>
      </w:r>
    </w:p>
    <w:p w14:paraId="02F75C37" w14:textId="77777777" w:rsidR="00E13654" w:rsidRPr="0036437D" w:rsidRDefault="00E13654"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3.竞争能力难以确定。设计者的产品设计可能面临着激烈市场竞争，这种竞争不仅存在于现有的产品之间，同时还有潜在进入者的威胁，公司可能缺乏竞争力而处于不利地位。</w:t>
      </w:r>
    </w:p>
    <w:p w14:paraId="669952AA" w14:textId="77777777" w:rsidR="00E13654" w:rsidRPr="0036437D" w:rsidRDefault="00E13654" w:rsidP="0036437D">
      <w:pPr>
        <w:spacing w:line="360" w:lineRule="auto"/>
        <w:ind w:firstLineChars="200" w:firstLine="480"/>
        <w:rPr>
          <w:rFonts w:ascii="宋体" w:eastAsia="宋体" w:hAnsi="宋体"/>
          <w:sz w:val="24"/>
          <w:szCs w:val="24"/>
        </w:rPr>
      </w:pPr>
    </w:p>
    <w:p w14:paraId="230535CE" w14:textId="77777777" w:rsidR="00E13654"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E13654" w:rsidRPr="0036437D">
        <w:rPr>
          <w:rFonts w:ascii="宋体" w:eastAsia="宋体" w:hAnsi="宋体" w:hint="eastAsia"/>
          <w:sz w:val="24"/>
          <w:szCs w:val="24"/>
        </w:rPr>
        <w:t>.1.2</w:t>
      </w:r>
      <w:r w:rsidR="00E13654" w:rsidRPr="0036437D">
        <w:rPr>
          <w:rFonts w:ascii="宋体" w:eastAsia="宋体" w:hAnsi="宋体"/>
          <w:sz w:val="24"/>
          <w:szCs w:val="24"/>
        </w:rPr>
        <w:t xml:space="preserve"> </w:t>
      </w:r>
      <w:r w:rsidR="00E13654" w:rsidRPr="0036437D">
        <w:rPr>
          <w:rFonts w:ascii="宋体" w:eastAsia="宋体" w:hAnsi="宋体" w:hint="eastAsia"/>
          <w:sz w:val="24"/>
          <w:szCs w:val="24"/>
        </w:rPr>
        <w:t>应对策略</w:t>
      </w:r>
    </w:p>
    <w:p w14:paraId="19EDD57D" w14:textId="77777777" w:rsidR="00E13654" w:rsidRPr="0036437D" w:rsidRDefault="00E13654"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w:t>
      </w:r>
      <w:r w:rsidR="00FD1359" w:rsidRPr="0036437D">
        <w:rPr>
          <w:rFonts w:ascii="宋体" w:eastAsia="宋体" w:hAnsi="宋体" w:hint="eastAsia"/>
          <w:sz w:val="24"/>
          <w:szCs w:val="24"/>
        </w:rPr>
        <w:t>进行少数民族文化实地考察时增大考察范围，考察完毕整理信息时进行信息间的精细化对比，选取信息高度一致的少数民族文化元素进行设计，尽量避免使用信息之间存在较大差异的元素，以此来提高少数民族与消费群体对本品牌的信任，建立品牌效应。</w:t>
      </w:r>
    </w:p>
    <w:p w14:paraId="5423D1FC" w14:textId="77777777" w:rsidR="00FD1359" w:rsidRPr="0036437D" w:rsidRDefault="00FD135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团队管理趋向于有机管理模式，成员之间实时共享市场信息，信息流动与交换效率高，设计师可在拿到产品方案后第一时间进行产品设计；同时市场部利用网站、公共媒体等方式宣传推广，引导居民消费习惯和方式的改变，使消费者能够积极接受设计者的创新产品，以此解决时滞问题。</w:t>
      </w:r>
    </w:p>
    <w:p w14:paraId="7D3B8583" w14:textId="77777777" w:rsidR="00FD1359" w:rsidRPr="0036437D" w:rsidRDefault="00FD135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3.面对同类企业以及提供替代性产品的网站的存在或可能出现而导致的市场被瓜分，公司市场份额缩小以及可能出现的期望值风险的情况，我们认为</w:t>
      </w:r>
      <w:r w:rsidR="00772359" w:rsidRPr="0036437D">
        <w:rPr>
          <w:rFonts w:ascii="宋体" w:eastAsia="宋体" w:hAnsi="宋体" w:hint="eastAsia"/>
          <w:sz w:val="24"/>
          <w:szCs w:val="24"/>
        </w:rPr>
        <w:t>并非是坏事，出现上述情况恰恰说明我们对于少数民族文化的宣传是有效的，此时应该深化提高创新技术，设计开发出更精良、优质的文创产品，但要坚决维护作为开发者的权益，严防盗版产品的出现。</w:t>
      </w:r>
    </w:p>
    <w:p w14:paraId="6F7DF20A" w14:textId="77777777" w:rsidR="00772359" w:rsidRPr="0036437D" w:rsidRDefault="00772359" w:rsidP="0036437D">
      <w:pPr>
        <w:spacing w:line="360" w:lineRule="auto"/>
        <w:ind w:firstLineChars="200" w:firstLine="480"/>
        <w:rPr>
          <w:rFonts w:ascii="宋体" w:eastAsia="宋体" w:hAnsi="宋体"/>
          <w:sz w:val="24"/>
          <w:szCs w:val="24"/>
        </w:rPr>
      </w:pPr>
    </w:p>
    <w:p w14:paraId="4DBB68C9" w14:textId="77777777" w:rsidR="0006482D" w:rsidRPr="0036437D" w:rsidRDefault="00824668" w:rsidP="00824668">
      <w:pPr>
        <w:pStyle w:val="160"/>
      </w:pPr>
      <w:r>
        <w:rPr>
          <w:rFonts w:hint="eastAsia"/>
        </w:rPr>
        <w:t xml:space="preserve"> </w:t>
      </w:r>
      <w:bookmarkStart w:id="116" w:name="_Toc24461014"/>
      <w:r w:rsidR="00772359" w:rsidRPr="0036437D">
        <w:rPr>
          <w:rFonts w:hint="eastAsia"/>
        </w:rPr>
        <w:t>政策风险</w:t>
      </w:r>
      <w:bookmarkEnd w:id="116"/>
    </w:p>
    <w:p w14:paraId="29AFCA4D" w14:textId="77777777" w:rsidR="00F57150"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57150" w:rsidRPr="0036437D">
        <w:rPr>
          <w:rFonts w:ascii="宋体" w:eastAsia="宋体" w:hAnsi="宋体" w:hint="eastAsia"/>
          <w:sz w:val="24"/>
          <w:szCs w:val="24"/>
        </w:rPr>
        <w:t>.2.1风险分析</w:t>
      </w:r>
    </w:p>
    <w:p w14:paraId="57F0B94C" w14:textId="77777777" w:rsidR="00772359" w:rsidRPr="0036437D" w:rsidRDefault="0077235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少数民族文创产业有机会得到国家出版基金、国家艺术基金</w:t>
      </w:r>
      <w:r w:rsidR="00F57150" w:rsidRPr="0036437D">
        <w:rPr>
          <w:rFonts w:ascii="宋体" w:eastAsia="宋体" w:hAnsi="宋体" w:hint="eastAsia"/>
          <w:sz w:val="24"/>
          <w:szCs w:val="24"/>
        </w:rPr>
        <w:t>等的支持，但目前关注度较低并且法律保障制度未达到理想的完善状态，文麒作为新兴的少数民族文创设计团队，目前没有找到合适的具有针对性的政策保障，所以在运行初期不会遇到政策保障的缺失问题。</w:t>
      </w:r>
    </w:p>
    <w:p w14:paraId="490183D5" w14:textId="77777777" w:rsidR="00F57150"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57150" w:rsidRPr="0036437D">
        <w:rPr>
          <w:rFonts w:ascii="宋体" w:eastAsia="宋体" w:hAnsi="宋体" w:hint="eastAsia"/>
          <w:sz w:val="24"/>
          <w:szCs w:val="24"/>
        </w:rPr>
        <w:t>.2.2应对策略</w:t>
      </w:r>
    </w:p>
    <w:p w14:paraId="5A2B5972" w14:textId="77777777" w:rsidR="00F57150" w:rsidRPr="0036437D" w:rsidRDefault="00F57150"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密切关注有关知识产权保护和文创产品保障制度的完善，能够对平台的运行做到实时的调整，避免制度保障盲点的生成，降低运营的风险。</w:t>
      </w:r>
    </w:p>
    <w:p w14:paraId="4C1346CD" w14:textId="77777777" w:rsidR="00F57150" w:rsidRPr="0036437D" w:rsidRDefault="00F57150" w:rsidP="0036437D">
      <w:pPr>
        <w:spacing w:line="360" w:lineRule="auto"/>
        <w:ind w:firstLineChars="200" w:firstLine="480"/>
        <w:rPr>
          <w:rFonts w:ascii="宋体" w:eastAsia="宋体" w:hAnsi="宋体"/>
          <w:sz w:val="24"/>
          <w:szCs w:val="24"/>
        </w:rPr>
      </w:pPr>
    </w:p>
    <w:p w14:paraId="1A8FFEE4" w14:textId="77777777" w:rsidR="00F57150" w:rsidRPr="0036437D" w:rsidRDefault="00824668" w:rsidP="00824668">
      <w:pPr>
        <w:pStyle w:val="160"/>
      </w:pPr>
      <w:r>
        <w:rPr>
          <w:rFonts w:hint="eastAsia"/>
        </w:rPr>
        <w:t xml:space="preserve"> </w:t>
      </w:r>
      <w:bookmarkStart w:id="117" w:name="_Toc24461015"/>
      <w:r w:rsidR="00F57150" w:rsidRPr="0036437D">
        <w:rPr>
          <w:rFonts w:hint="eastAsia"/>
        </w:rPr>
        <w:t>财务风险</w:t>
      </w:r>
      <w:bookmarkEnd w:id="117"/>
    </w:p>
    <w:p w14:paraId="21323132" w14:textId="77777777" w:rsidR="00F57150"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57150" w:rsidRPr="0036437D">
        <w:rPr>
          <w:rFonts w:ascii="宋体" w:eastAsia="宋体" w:hAnsi="宋体" w:hint="eastAsia"/>
          <w:sz w:val="24"/>
          <w:szCs w:val="24"/>
        </w:rPr>
        <w:t>.3.1财务分析</w:t>
      </w:r>
    </w:p>
    <w:p w14:paraId="1D95FFC4" w14:textId="77777777" w:rsidR="00F57150" w:rsidRPr="0036437D" w:rsidRDefault="00F57150"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1.公司可能存在风险集中体现在需要增加存货而投入资金不及时致使公司债务增加，财务状况变差。</w:t>
      </w:r>
    </w:p>
    <w:p w14:paraId="1E81C950" w14:textId="77777777" w:rsidR="00F57150" w:rsidRPr="0036437D" w:rsidRDefault="00F57150"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2.筹资过程中的风险。虽然公司有创新的技术、新颖的商业模式以及良好的发展前景，但市场的变化莫测以及资金使用效益的不确定性、高额筹资等都会造成公司融资上的困难。</w:t>
      </w:r>
    </w:p>
    <w:p w14:paraId="7414C3FF" w14:textId="77777777" w:rsidR="00F57150" w:rsidRPr="0036437D" w:rsidRDefault="00F57150" w:rsidP="0036437D">
      <w:pPr>
        <w:spacing w:line="360" w:lineRule="auto"/>
        <w:ind w:firstLineChars="200" w:firstLine="480"/>
        <w:rPr>
          <w:rFonts w:ascii="宋体" w:eastAsia="宋体" w:hAnsi="宋体"/>
          <w:sz w:val="24"/>
          <w:szCs w:val="24"/>
        </w:rPr>
      </w:pPr>
    </w:p>
    <w:p w14:paraId="5BB007D8" w14:textId="77777777" w:rsidR="00F57150"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57150" w:rsidRPr="0036437D">
        <w:rPr>
          <w:rFonts w:ascii="宋体" w:eastAsia="宋体" w:hAnsi="宋体" w:hint="eastAsia"/>
          <w:sz w:val="24"/>
          <w:szCs w:val="24"/>
        </w:rPr>
        <w:t>.3.2</w:t>
      </w:r>
      <w:r w:rsidR="00F57150" w:rsidRPr="0036437D">
        <w:rPr>
          <w:rFonts w:ascii="宋体" w:eastAsia="宋体" w:hAnsi="宋体"/>
          <w:sz w:val="24"/>
          <w:szCs w:val="24"/>
        </w:rPr>
        <w:t xml:space="preserve"> </w:t>
      </w:r>
      <w:r w:rsidR="00F57150" w:rsidRPr="0036437D">
        <w:rPr>
          <w:rFonts w:ascii="宋体" w:eastAsia="宋体" w:hAnsi="宋体" w:hint="eastAsia"/>
          <w:sz w:val="24"/>
          <w:szCs w:val="24"/>
        </w:rPr>
        <w:t>应对策略</w:t>
      </w:r>
    </w:p>
    <w:p w14:paraId="0B29CD34" w14:textId="77777777" w:rsidR="00F57150" w:rsidRPr="0036437D" w:rsidRDefault="00F57150"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1.前期采用预售模式，减少因市场调研不准确或市场更新过快导致产品滞后于潮流所带来的库存商品减值甚至报废的风险；</w:t>
      </w:r>
    </w:p>
    <w:p w14:paraId="5DB1EE4C" w14:textId="77777777" w:rsidR="00F57150" w:rsidRPr="0036437D" w:rsidRDefault="00F57150"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w:t>
      </w:r>
      <w:r w:rsidR="00F02449" w:rsidRPr="0036437D">
        <w:rPr>
          <w:rFonts w:ascii="宋体" w:eastAsia="宋体" w:hAnsi="宋体" w:hint="eastAsia"/>
          <w:sz w:val="24"/>
          <w:szCs w:val="24"/>
        </w:rPr>
        <w:t>提高资金的使用效益，这是防范和控制筹资风险的根本。以此为基础，广泛吸引投资，增加项目吸引力。</w:t>
      </w:r>
    </w:p>
    <w:p w14:paraId="0E0FD279" w14:textId="77777777" w:rsidR="00F57150" w:rsidRPr="0036437D" w:rsidRDefault="00F57150" w:rsidP="00FF1173">
      <w:pPr>
        <w:spacing w:line="360" w:lineRule="auto"/>
        <w:rPr>
          <w:rFonts w:ascii="宋体" w:eastAsia="宋体" w:hAnsi="宋体"/>
          <w:sz w:val="24"/>
          <w:szCs w:val="24"/>
        </w:rPr>
      </w:pPr>
    </w:p>
    <w:p w14:paraId="100A1EE9" w14:textId="77777777" w:rsidR="0006482D" w:rsidRPr="0036437D" w:rsidRDefault="00824668" w:rsidP="00824668">
      <w:pPr>
        <w:pStyle w:val="160"/>
      </w:pPr>
      <w:r>
        <w:rPr>
          <w:rFonts w:hint="eastAsia"/>
        </w:rPr>
        <w:t xml:space="preserve"> </w:t>
      </w:r>
      <w:bookmarkStart w:id="118" w:name="_Toc24461016"/>
      <w:r w:rsidR="00F02449" w:rsidRPr="0036437D">
        <w:rPr>
          <w:rFonts w:hint="eastAsia"/>
        </w:rPr>
        <w:t>技术风险</w:t>
      </w:r>
      <w:bookmarkEnd w:id="118"/>
    </w:p>
    <w:p w14:paraId="6F5097E6" w14:textId="77777777" w:rsidR="00F02449"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02449" w:rsidRPr="0036437D">
        <w:rPr>
          <w:rFonts w:ascii="宋体" w:eastAsia="宋体" w:hAnsi="宋体" w:hint="eastAsia"/>
          <w:sz w:val="24"/>
          <w:szCs w:val="24"/>
        </w:rPr>
        <w:t>.4.1风险分析</w:t>
      </w:r>
    </w:p>
    <w:p w14:paraId="01E048CC" w14:textId="77777777" w:rsidR="00F02449" w:rsidRPr="0036437D" w:rsidRDefault="00F0244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文麒小程序和网站在后期维护上存在不确定性，</w:t>
      </w:r>
      <w:r w:rsidRPr="0036437D">
        <w:rPr>
          <w:rFonts w:ascii="宋体" w:eastAsia="宋体" w:hAnsi="宋体" w:hint="eastAsia"/>
          <w:sz w:val="24"/>
          <w:szCs w:val="24"/>
          <w:highlight w:val="yellow"/>
        </w:rPr>
        <w:t>【黑客攻击或支付风险】</w:t>
      </w:r>
    </w:p>
    <w:p w14:paraId="14555F80" w14:textId="77777777" w:rsidR="00F02449" w:rsidRPr="0036437D" w:rsidRDefault="00F0244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1.平台对产品信息数据的需求量较大并且需要对数据进行高效的分析与处</w:t>
      </w:r>
      <w:r w:rsidRPr="0036437D">
        <w:rPr>
          <w:rFonts w:ascii="宋体" w:eastAsia="宋体" w:hAnsi="宋体" w:hint="eastAsia"/>
          <w:sz w:val="24"/>
          <w:szCs w:val="24"/>
        </w:rPr>
        <w:lastRenderedPageBreak/>
        <w:t>理以及时满足用户对产品的期待以及向公司提供有用的信息以进行更好的改进。</w:t>
      </w:r>
    </w:p>
    <w:p w14:paraId="2A3D7D7B" w14:textId="77777777" w:rsidR="00F02449" w:rsidRPr="0036437D" w:rsidRDefault="00F0244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2.黑客攻击或病毒入侵可能会导致小程序、网站等不能访问或网银安全受威胁，影响系统的正常运行。</w:t>
      </w:r>
    </w:p>
    <w:p w14:paraId="1403A935" w14:textId="77777777" w:rsidR="00F02449"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02449" w:rsidRPr="0036437D">
        <w:rPr>
          <w:rFonts w:ascii="宋体" w:eastAsia="宋体" w:hAnsi="宋体" w:hint="eastAsia"/>
          <w:sz w:val="24"/>
          <w:szCs w:val="24"/>
        </w:rPr>
        <w:t>.4.2</w:t>
      </w:r>
      <w:r w:rsidR="00F02449" w:rsidRPr="0036437D">
        <w:rPr>
          <w:rFonts w:ascii="宋体" w:eastAsia="宋体" w:hAnsi="宋体"/>
          <w:sz w:val="24"/>
          <w:szCs w:val="24"/>
        </w:rPr>
        <w:t xml:space="preserve"> </w:t>
      </w:r>
      <w:r w:rsidR="00F02449" w:rsidRPr="0036437D">
        <w:rPr>
          <w:rFonts w:ascii="宋体" w:eastAsia="宋体" w:hAnsi="宋体" w:hint="eastAsia"/>
          <w:sz w:val="24"/>
          <w:szCs w:val="24"/>
        </w:rPr>
        <w:t>应对策略</w:t>
      </w:r>
    </w:p>
    <w:p w14:paraId="6B7F21B4" w14:textId="77777777" w:rsidR="00F02449" w:rsidRPr="0036437D" w:rsidRDefault="00F0244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1.通过运用数据库与数据挖掘技术，对数据进行分析、管理与提炼，以便后期整合数据</w:t>
      </w:r>
    </w:p>
    <w:p w14:paraId="073CF33A" w14:textId="77777777" w:rsidR="00F02449" w:rsidRPr="0036437D" w:rsidRDefault="00F02449"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2.技术部门时刻关注网站与小程序动态，定期维护并加强入侵检测，设置好防火墙提高数据的安全性，及时纠正问题并改进公司技术实现的不足之处，以降低技术风险。</w:t>
      </w:r>
    </w:p>
    <w:p w14:paraId="484B9CDC" w14:textId="77777777" w:rsidR="00F02449" w:rsidRPr="0036437D" w:rsidRDefault="00F02449" w:rsidP="0036437D">
      <w:pPr>
        <w:spacing w:line="360" w:lineRule="auto"/>
        <w:ind w:firstLineChars="200" w:firstLine="480"/>
        <w:rPr>
          <w:rFonts w:ascii="宋体" w:eastAsia="宋体" w:hAnsi="宋体"/>
          <w:sz w:val="24"/>
          <w:szCs w:val="24"/>
        </w:rPr>
      </w:pPr>
    </w:p>
    <w:p w14:paraId="17CD84E2" w14:textId="77777777" w:rsidR="00F02449" w:rsidRPr="0036437D" w:rsidRDefault="00824668" w:rsidP="00DB6C75">
      <w:pPr>
        <w:pStyle w:val="160"/>
      </w:pPr>
      <w:r>
        <w:rPr>
          <w:rFonts w:hint="eastAsia"/>
        </w:rPr>
        <w:t xml:space="preserve"> </w:t>
      </w:r>
      <w:bookmarkStart w:id="119" w:name="_Toc24461017"/>
      <w:r w:rsidR="00F02449" w:rsidRPr="0036437D">
        <w:rPr>
          <w:rFonts w:hint="eastAsia"/>
        </w:rPr>
        <w:t>运营风险</w:t>
      </w:r>
      <w:bookmarkEnd w:id="119"/>
    </w:p>
    <w:p w14:paraId="426F873A" w14:textId="77777777" w:rsidR="00F02449"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F02449" w:rsidRPr="0036437D">
        <w:rPr>
          <w:rFonts w:ascii="宋体" w:eastAsia="宋体" w:hAnsi="宋体" w:hint="eastAsia"/>
          <w:sz w:val="24"/>
          <w:szCs w:val="24"/>
        </w:rPr>
        <w:t>.5.1</w:t>
      </w:r>
      <w:r w:rsidR="00650DEA" w:rsidRPr="0036437D">
        <w:rPr>
          <w:rFonts w:ascii="宋体" w:eastAsia="宋体" w:hAnsi="宋体" w:hint="eastAsia"/>
          <w:sz w:val="24"/>
          <w:szCs w:val="24"/>
        </w:rPr>
        <w:t>风险分析</w:t>
      </w:r>
    </w:p>
    <w:p w14:paraId="4BA38D98" w14:textId="77777777" w:rsidR="00650DEA" w:rsidRPr="0036437D" w:rsidRDefault="00650DEA"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1.团队组建不久，加之在短时间内没法造就较大的名气，并且少数民族文创产品能否在较短时期内渗透进大众生活，能否真正推进文化传播都是我们在经营时要面对的问题。</w:t>
      </w:r>
    </w:p>
    <w:p w14:paraId="5C7BCBAC" w14:textId="77777777" w:rsidR="0006482D" w:rsidRPr="0036437D" w:rsidRDefault="00650DEA"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 本团队均为在校大学生，社会经历少，资历尚浅，</w:t>
      </w:r>
      <w:r w:rsidR="0006482D" w:rsidRPr="0036437D">
        <w:rPr>
          <w:rFonts w:ascii="宋体" w:eastAsia="宋体" w:hAnsi="宋体" w:hint="eastAsia"/>
          <w:sz w:val="24"/>
          <w:szCs w:val="24"/>
        </w:rPr>
        <w:t>管理模式的</w:t>
      </w:r>
      <w:r w:rsidRPr="0036437D">
        <w:rPr>
          <w:rFonts w:ascii="宋体" w:eastAsia="宋体" w:hAnsi="宋体" w:hint="eastAsia"/>
          <w:sz w:val="24"/>
          <w:szCs w:val="24"/>
        </w:rPr>
        <w:t>不合理</w:t>
      </w:r>
      <w:r w:rsidR="0006482D" w:rsidRPr="0036437D">
        <w:rPr>
          <w:rFonts w:ascii="宋体" w:eastAsia="宋体" w:hAnsi="宋体" w:hint="eastAsia"/>
          <w:sz w:val="24"/>
          <w:szCs w:val="24"/>
        </w:rPr>
        <w:t>容易导致人才流失</w:t>
      </w:r>
      <w:r w:rsidRPr="0036437D">
        <w:rPr>
          <w:rFonts w:ascii="宋体" w:eastAsia="宋体" w:hAnsi="宋体" w:hint="eastAsia"/>
          <w:sz w:val="24"/>
          <w:szCs w:val="24"/>
        </w:rPr>
        <w:t>，</w:t>
      </w:r>
      <w:r w:rsidR="0006482D" w:rsidRPr="0036437D">
        <w:rPr>
          <w:rFonts w:ascii="宋体" w:eastAsia="宋体" w:hAnsi="宋体" w:hint="eastAsia"/>
          <w:sz w:val="24"/>
          <w:szCs w:val="24"/>
        </w:rPr>
        <w:t>管理决策失误将对企业带来严重打击。</w:t>
      </w:r>
    </w:p>
    <w:p w14:paraId="14415BF4" w14:textId="77777777" w:rsidR="00650DEA" w:rsidRPr="0036437D" w:rsidRDefault="00650DEA" w:rsidP="0036437D">
      <w:pPr>
        <w:spacing w:line="360" w:lineRule="auto"/>
        <w:ind w:firstLineChars="200" w:firstLine="480"/>
        <w:rPr>
          <w:rFonts w:ascii="宋体" w:eastAsia="宋体" w:hAnsi="宋体"/>
          <w:sz w:val="24"/>
          <w:szCs w:val="24"/>
        </w:rPr>
      </w:pPr>
    </w:p>
    <w:p w14:paraId="2A716AA5" w14:textId="77777777" w:rsidR="00650DEA" w:rsidRPr="0036437D" w:rsidRDefault="00925630"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10</w:t>
      </w:r>
      <w:r w:rsidR="00650DEA" w:rsidRPr="0036437D">
        <w:rPr>
          <w:rFonts w:ascii="宋体" w:eastAsia="宋体" w:hAnsi="宋体" w:hint="eastAsia"/>
          <w:sz w:val="24"/>
          <w:szCs w:val="24"/>
        </w:rPr>
        <w:t>.5.2应对策略</w:t>
      </w:r>
    </w:p>
    <w:p w14:paraId="5C150EF6" w14:textId="77777777" w:rsidR="00650DEA" w:rsidRPr="0036437D" w:rsidRDefault="00650DEA"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1.在目标用户群体集中的网络社区进行推广和营销，尽力在较短时间内吸引潜在客户，并及时了解商场需求，向设计开发团队提供意见，保障信息流通的高效。</w:t>
      </w:r>
    </w:p>
    <w:p w14:paraId="2EEBD719" w14:textId="77777777" w:rsidR="0006482D" w:rsidRDefault="00650DEA" w:rsidP="0036437D">
      <w:pPr>
        <w:spacing w:line="360" w:lineRule="auto"/>
        <w:ind w:firstLineChars="200" w:firstLine="480"/>
        <w:rPr>
          <w:rFonts w:ascii="宋体" w:eastAsia="宋体" w:hAnsi="宋体"/>
          <w:sz w:val="24"/>
          <w:szCs w:val="24"/>
        </w:rPr>
      </w:pPr>
      <w:r w:rsidRPr="0036437D">
        <w:rPr>
          <w:rFonts w:ascii="宋体" w:eastAsia="宋体" w:hAnsi="宋体" w:hint="eastAsia"/>
          <w:sz w:val="24"/>
          <w:szCs w:val="24"/>
        </w:rPr>
        <w:t>2.</w:t>
      </w:r>
      <w:r w:rsidR="0006482D" w:rsidRPr="0036437D">
        <w:rPr>
          <w:rFonts w:ascii="宋体" w:eastAsia="宋体" w:hAnsi="宋体" w:hint="eastAsia"/>
          <w:sz w:val="24"/>
          <w:szCs w:val="24"/>
        </w:rPr>
        <w:t>完善管理制度，结合</w:t>
      </w:r>
      <w:r w:rsidRPr="0036437D">
        <w:rPr>
          <w:rFonts w:ascii="宋体" w:eastAsia="宋体" w:hAnsi="宋体" w:hint="eastAsia"/>
          <w:sz w:val="24"/>
          <w:szCs w:val="24"/>
        </w:rPr>
        <w:t>团队</w:t>
      </w:r>
      <w:r w:rsidR="0006482D" w:rsidRPr="0036437D">
        <w:rPr>
          <w:rFonts w:ascii="宋体" w:eastAsia="宋体" w:hAnsi="宋体" w:hint="eastAsia"/>
          <w:sz w:val="24"/>
          <w:szCs w:val="24"/>
        </w:rPr>
        <w:t>文化，制定符合</w:t>
      </w:r>
      <w:r w:rsidRPr="0036437D">
        <w:rPr>
          <w:rFonts w:ascii="宋体" w:eastAsia="宋体" w:hAnsi="宋体" w:hint="eastAsia"/>
          <w:sz w:val="24"/>
          <w:szCs w:val="24"/>
        </w:rPr>
        <w:t>团队</w:t>
      </w:r>
      <w:r w:rsidR="0006482D" w:rsidRPr="0036437D">
        <w:rPr>
          <w:rFonts w:ascii="宋体" w:eastAsia="宋体" w:hAnsi="宋体" w:hint="eastAsia"/>
          <w:sz w:val="24"/>
          <w:szCs w:val="24"/>
        </w:rPr>
        <w:t>自身的管理模式</w:t>
      </w:r>
      <w:r w:rsidRPr="0036437D">
        <w:rPr>
          <w:rFonts w:ascii="宋体" w:eastAsia="宋体" w:hAnsi="宋体" w:hint="eastAsia"/>
          <w:sz w:val="24"/>
          <w:szCs w:val="24"/>
        </w:rPr>
        <w:t>。同时，</w:t>
      </w:r>
      <w:r w:rsidR="0006482D" w:rsidRPr="0036437D">
        <w:rPr>
          <w:rFonts w:ascii="宋体" w:eastAsia="宋体" w:hAnsi="宋体" w:hint="eastAsia"/>
          <w:sz w:val="24"/>
          <w:szCs w:val="24"/>
        </w:rPr>
        <w:t>在建设中学习，在工作中成长。</w:t>
      </w:r>
      <w:r w:rsidRPr="0036437D">
        <w:rPr>
          <w:rFonts w:ascii="宋体" w:eastAsia="宋体" w:hAnsi="宋体" w:hint="eastAsia"/>
          <w:sz w:val="24"/>
          <w:szCs w:val="24"/>
        </w:rPr>
        <w:t>虚心</w:t>
      </w:r>
      <w:r w:rsidR="0006482D" w:rsidRPr="0036437D">
        <w:rPr>
          <w:rFonts w:ascii="宋体" w:eastAsia="宋体" w:hAnsi="宋体" w:hint="eastAsia"/>
          <w:sz w:val="24"/>
          <w:szCs w:val="24"/>
        </w:rPr>
        <w:t>向</w:t>
      </w:r>
      <w:r w:rsidRPr="0036437D">
        <w:rPr>
          <w:rFonts w:ascii="宋体" w:eastAsia="宋体" w:hAnsi="宋体" w:hint="eastAsia"/>
          <w:sz w:val="24"/>
          <w:szCs w:val="24"/>
        </w:rPr>
        <w:t>经验丰富的管理专家</w:t>
      </w:r>
      <w:r w:rsidR="0006482D" w:rsidRPr="0036437D">
        <w:rPr>
          <w:rFonts w:ascii="宋体" w:eastAsia="宋体" w:hAnsi="宋体" w:hint="eastAsia"/>
          <w:sz w:val="24"/>
          <w:szCs w:val="24"/>
        </w:rPr>
        <w:t>讨教，学会规避</w:t>
      </w:r>
      <w:r w:rsidRPr="0036437D">
        <w:rPr>
          <w:rFonts w:ascii="宋体" w:eastAsia="宋体" w:hAnsi="宋体" w:hint="eastAsia"/>
          <w:sz w:val="24"/>
          <w:szCs w:val="24"/>
        </w:rPr>
        <w:t>管理</w:t>
      </w:r>
      <w:r w:rsidR="0006482D" w:rsidRPr="0036437D">
        <w:rPr>
          <w:rFonts w:ascii="宋体" w:eastAsia="宋体" w:hAnsi="宋体" w:hint="eastAsia"/>
          <w:sz w:val="24"/>
          <w:szCs w:val="24"/>
        </w:rPr>
        <w:t>风险</w:t>
      </w:r>
      <w:r w:rsidR="00567B47" w:rsidRPr="0036437D">
        <w:rPr>
          <w:rFonts w:ascii="宋体" w:eastAsia="宋体" w:hAnsi="宋体" w:hint="eastAsia"/>
          <w:sz w:val="24"/>
          <w:szCs w:val="24"/>
        </w:rPr>
        <w:t>。</w:t>
      </w:r>
    </w:p>
    <w:p w14:paraId="28A7AADB" w14:textId="77777777" w:rsidR="007079DF" w:rsidRDefault="007079DF" w:rsidP="0036437D">
      <w:pPr>
        <w:spacing w:line="360" w:lineRule="auto"/>
        <w:ind w:firstLineChars="200" w:firstLine="480"/>
        <w:rPr>
          <w:rFonts w:ascii="宋体" w:eastAsia="宋体" w:hAnsi="宋体"/>
          <w:sz w:val="24"/>
          <w:szCs w:val="24"/>
        </w:rPr>
      </w:pPr>
    </w:p>
    <w:p w14:paraId="4352660E" w14:textId="77777777" w:rsidR="007079DF" w:rsidRPr="0036437D" w:rsidRDefault="007079DF" w:rsidP="0036437D">
      <w:pPr>
        <w:spacing w:line="360" w:lineRule="auto"/>
        <w:ind w:firstLineChars="200" w:firstLine="480"/>
        <w:rPr>
          <w:rFonts w:ascii="宋体" w:eastAsia="宋体" w:hAnsi="宋体"/>
          <w:sz w:val="24"/>
          <w:szCs w:val="24"/>
        </w:rPr>
      </w:pPr>
    </w:p>
    <w:p w14:paraId="4B220066" w14:textId="77777777" w:rsidR="00870D15" w:rsidRPr="0036437D" w:rsidRDefault="00870D15" w:rsidP="00FF1173">
      <w:pPr>
        <w:pStyle w:val="11"/>
      </w:pPr>
      <w:bookmarkStart w:id="120" w:name="_Toc24458282"/>
      <w:bookmarkStart w:id="121" w:name="_Toc24461018"/>
      <w:r w:rsidRPr="0036437D">
        <w:rPr>
          <w:rFonts w:hint="eastAsia"/>
        </w:rPr>
        <w:t>附录</w:t>
      </w:r>
      <w:bookmarkEnd w:id="120"/>
      <w:bookmarkEnd w:id="121"/>
    </w:p>
    <w:p w14:paraId="727636AC" w14:textId="77777777" w:rsidR="00870D15" w:rsidRPr="0036437D" w:rsidRDefault="00DB6C75" w:rsidP="00DB6C75">
      <w:pPr>
        <w:pStyle w:val="17"/>
        <w:ind w:left="566" w:hanging="566"/>
      </w:pPr>
      <w:r>
        <w:rPr>
          <w:rFonts w:hint="eastAsia"/>
        </w:rPr>
        <w:t xml:space="preserve"> </w:t>
      </w:r>
      <w:bookmarkStart w:id="122" w:name="_Toc24461019"/>
      <w:r w:rsidR="00870D15" w:rsidRPr="0036437D">
        <w:rPr>
          <w:rFonts w:hint="eastAsia"/>
        </w:rPr>
        <w:t>对少数民族文创产品了解程度的调查问卷</w:t>
      </w:r>
      <w:bookmarkEnd w:id="122"/>
    </w:p>
    <w:p w14:paraId="3C1C5AB9" w14:textId="77777777" w:rsidR="00870D15" w:rsidRDefault="00DB6C75" w:rsidP="00DB6C75">
      <w:pPr>
        <w:pStyle w:val="17"/>
        <w:ind w:left="566" w:hanging="566"/>
      </w:pPr>
      <w:r>
        <w:rPr>
          <w:rFonts w:hint="eastAsia"/>
        </w:rPr>
        <w:lastRenderedPageBreak/>
        <w:t xml:space="preserve"> </w:t>
      </w:r>
      <w:bookmarkStart w:id="123" w:name="_Toc24461020"/>
      <w:r w:rsidR="00870D15" w:rsidRPr="0036437D">
        <w:rPr>
          <w:rFonts w:hint="eastAsia"/>
        </w:rPr>
        <w:t>对X</w:t>
      </w:r>
      <w:r w:rsidR="00870D15" w:rsidRPr="0036437D">
        <w:t>X</w:t>
      </w:r>
      <w:r w:rsidR="00870D15" w:rsidRPr="0036437D">
        <w:rPr>
          <w:rFonts w:hint="eastAsia"/>
        </w:rPr>
        <w:t>少数民族文化发展协会X</w:t>
      </w:r>
      <w:r w:rsidR="00870D15" w:rsidRPr="0036437D">
        <w:t>X</w:t>
      </w:r>
      <w:r w:rsidR="00870D15" w:rsidRPr="0036437D">
        <w:rPr>
          <w:rFonts w:hint="eastAsia"/>
        </w:rPr>
        <w:t>负责人的采访记录</w:t>
      </w:r>
      <w:bookmarkEnd w:id="123"/>
    </w:p>
    <w:p w14:paraId="26D136F6" w14:textId="77777777" w:rsidR="008465C7" w:rsidRDefault="00DB6C75" w:rsidP="00DB6C75">
      <w:pPr>
        <w:pStyle w:val="17"/>
        <w:ind w:left="566" w:hanging="566"/>
      </w:pPr>
      <w:r>
        <w:rPr>
          <w:rFonts w:hint="eastAsia"/>
        </w:rPr>
        <w:t xml:space="preserve"> </w:t>
      </w:r>
      <w:bookmarkStart w:id="124" w:name="_Toc24461021"/>
      <w:r w:rsidR="008465C7">
        <w:rPr>
          <w:rFonts w:hint="eastAsia"/>
        </w:rPr>
        <w:t>团队组建</w:t>
      </w:r>
      <w:bookmarkEnd w:id="124"/>
    </w:p>
    <w:p w14:paraId="43364758" w14:textId="77777777" w:rsidR="008465C7" w:rsidRDefault="008465C7"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171E15">
        <w:rPr>
          <w:rFonts w:ascii="宋体" w:eastAsia="宋体" w:hAnsi="宋体"/>
          <w:sz w:val="24"/>
          <w:szCs w:val="24"/>
        </w:rPr>
        <w:t xml:space="preserve"> </w:t>
      </w:r>
    </w:p>
    <w:p w14:paraId="145BDBDB" w14:textId="77777777" w:rsidR="008465C7" w:rsidRDefault="00171E15"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董雨竹，华南理工大学</w:t>
      </w:r>
      <w:r w:rsidRPr="008465C7">
        <w:rPr>
          <w:rFonts w:ascii="宋体" w:eastAsia="宋体" w:hAnsi="宋体" w:hint="eastAsia"/>
          <w:sz w:val="24"/>
          <w:szCs w:val="24"/>
        </w:rPr>
        <w:t>经济与贸易学院</w:t>
      </w:r>
      <w:r w:rsidRPr="008465C7">
        <w:rPr>
          <w:rFonts w:ascii="宋体" w:eastAsia="宋体" w:hAnsi="宋体"/>
          <w:sz w:val="24"/>
          <w:szCs w:val="24"/>
        </w:rPr>
        <w:t>2018级电子商务专业本科生。</w:t>
      </w:r>
    </w:p>
    <w:p w14:paraId="230E0EB7" w14:textId="77777777" w:rsidR="00171E15" w:rsidRDefault="00171E15"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熟悉专业理论知识，擅长</w:t>
      </w:r>
      <w:r w:rsidR="007079DF">
        <w:rPr>
          <w:rFonts w:ascii="宋体" w:eastAsia="宋体" w:hAnsi="宋体" w:hint="eastAsia"/>
          <w:sz w:val="24"/>
          <w:szCs w:val="24"/>
        </w:rPr>
        <w:t>web前端设计，</w:t>
      </w:r>
      <w:r>
        <w:rPr>
          <w:rFonts w:ascii="宋体" w:eastAsia="宋体" w:hAnsi="宋体" w:hint="eastAsia"/>
          <w:sz w:val="24"/>
          <w:szCs w:val="24"/>
        </w:rPr>
        <w:t>有一定的Java、Python基础，能够熟练使用办公软件；</w:t>
      </w:r>
    </w:p>
    <w:p w14:paraId="6D57581F" w14:textId="77777777" w:rsidR="00171E15" w:rsidRDefault="00171E15" w:rsidP="0036437D">
      <w:pPr>
        <w:spacing w:line="360" w:lineRule="auto"/>
        <w:ind w:firstLineChars="200" w:firstLine="480"/>
        <w:rPr>
          <w:rFonts w:ascii="宋体" w:eastAsia="宋体" w:hAnsi="宋体"/>
          <w:sz w:val="24"/>
          <w:szCs w:val="24"/>
        </w:rPr>
      </w:pPr>
      <w:r w:rsidRPr="00171E15">
        <w:rPr>
          <w:rFonts w:ascii="宋体" w:eastAsia="宋体" w:hAnsi="宋体" w:hint="eastAsia"/>
          <w:sz w:val="24"/>
          <w:szCs w:val="24"/>
        </w:rPr>
        <w:t>大学生创新创业计划</w:t>
      </w:r>
      <w:r>
        <w:rPr>
          <w:rFonts w:ascii="宋体" w:eastAsia="宋体" w:hAnsi="宋体" w:hint="eastAsia"/>
          <w:sz w:val="24"/>
          <w:szCs w:val="24"/>
        </w:rPr>
        <w:t>项目成员，2019年I</w:t>
      </w:r>
      <w:r>
        <w:rPr>
          <w:rFonts w:ascii="宋体" w:eastAsia="宋体" w:hAnsi="宋体"/>
          <w:sz w:val="24"/>
          <w:szCs w:val="24"/>
        </w:rPr>
        <w:t>GEM</w:t>
      </w:r>
      <w:r>
        <w:rPr>
          <w:rFonts w:ascii="宋体" w:eastAsia="宋体" w:hAnsi="宋体" w:hint="eastAsia"/>
          <w:sz w:val="24"/>
          <w:szCs w:val="24"/>
        </w:rPr>
        <w:t>队伍成员</w:t>
      </w:r>
      <w:r w:rsidR="007079DF">
        <w:rPr>
          <w:rFonts w:ascii="宋体" w:eastAsia="宋体" w:hAnsi="宋体" w:hint="eastAsia"/>
          <w:sz w:val="24"/>
          <w:szCs w:val="24"/>
        </w:rPr>
        <w:t>；</w:t>
      </w:r>
    </w:p>
    <w:p w14:paraId="4ADC8EB4" w14:textId="77777777" w:rsidR="007079DF" w:rsidRDefault="007079DF"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在团队内负责整体事务的统筹。</w:t>
      </w:r>
    </w:p>
    <w:p w14:paraId="0A5B6988" w14:textId="77777777" w:rsidR="00171E15" w:rsidRDefault="00171E15" w:rsidP="0036437D">
      <w:pPr>
        <w:spacing w:line="360" w:lineRule="auto"/>
        <w:ind w:firstLineChars="200" w:firstLine="480"/>
        <w:rPr>
          <w:rFonts w:ascii="宋体" w:eastAsia="宋体" w:hAnsi="宋体"/>
          <w:sz w:val="24"/>
          <w:szCs w:val="24"/>
        </w:rPr>
      </w:pPr>
    </w:p>
    <w:p w14:paraId="6FEC4D96" w14:textId="77777777" w:rsidR="00171E15" w:rsidRDefault="00171E15"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2.</w:t>
      </w:r>
    </w:p>
    <w:p w14:paraId="576962C2" w14:textId="77777777" w:rsidR="008465C7" w:rsidRDefault="008465C7"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何泓漫，</w:t>
      </w:r>
      <w:r w:rsidRPr="008465C7">
        <w:rPr>
          <w:rFonts w:ascii="宋体" w:eastAsia="宋体" w:hAnsi="宋体" w:hint="eastAsia"/>
          <w:sz w:val="24"/>
          <w:szCs w:val="24"/>
        </w:rPr>
        <w:t>华南理工大学经济与贸易学院</w:t>
      </w:r>
      <w:r w:rsidRPr="008465C7">
        <w:rPr>
          <w:rFonts w:ascii="宋体" w:eastAsia="宋体" w:hAnsi="宋体"/>
          <w:sz w:val="24"/>
          <w:szCs w:val="24"/>
        </w:rPr>
        <w:t>2018级电子商务专业本科生。</w:t>
      </w:r>
    </w:p>
    <w:p w14:paraId="00FEA2A5" w14:textId="77777777" w:rsidR="00171E15" w:rsidRDefault="008465C7"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从大一开始</w:t>
      </w:r>
      <w:r w:rsidRPr="008465C7">
        <w:rPr>
          <w:rFonts w:ascii="宋体" w:eastAsia="宋体" w:hAnsi="宋体"/>
          <w:sz w:val="24"/>
          <w:szCs w:val="24"/>
        </w:rPr>
        <w:t>学习</w:t>
      </w:r>
      <w:r>
        <w:rPr>
          <w:rFonts w:ascii="宋体" w:eastAsia="宋体" w:hAnsi="宋体" w:hint="eastAsia"/>
          <w:sz w:val="24"/>
          <w:szCs w:val="24"/>
        </w:rPr>
        <w:t>并实践运用过</w:t>
      </w:r>
      <w:r w:rsidRPr="008465C7">
        <w:rPr>
          <w:rFonts w:ascii="宋体" w:eastAsia="宋体" w:hAnsi="宋体"/>
          <w:sz w:val="24"/>
          <w:szCs w:val="24"/>
        </w:rPr>
        <w:t>Java、Python</w:t>
      </w:r>
      <w:r>
        <w:rPr>
          <w:rFonts w:ascii="宋体" w:eastAsia="宋体" w:hAnsi="宋体" w:hint="eastAsia"/>
          <w:sz w:val="24"/>
          <w:szCs w:val="24"/>
        </w:rPr>
        <w:t>；</w:t>
      </w:r>
      <w:r w:rsidRPr="008465C7">
        <w:rPr>
          <w:rFonts w:ascii="宋体" w:eastAsia="宋体" w:hAnsi="宋体"/>
          <w:sz w:val="24"/>
          <w:szCs w:val="24"/>
        </w:rPr>
        <w:t>熟练使用Word，PowerPoint，Excel等办公软件</w:t>
      </w:r>
      <w:r>
        <w:rPr>
          <w:rFonts w:ascii="宋体" w:eastAsia="宋体" w:hAnsi="宋体" w:hint="eastAsia"/>
          <w:sz w:val="24"/>
          <w:szCs w:val="24"/>
        </w:rPr>
        <w:t>；</w:t>
      </w:r>
    </w:p>
    <w:p w14:paraId="43B23236"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有写计划书的实践经验，曾参加互联网+的华南理工校内赛，负责撰写计划书的市场部分</w:t>
      </w:r>
      <w:r w:rsidR="00171E15">
        <w:rPr>
          <w:rFonts w:ascii="宋体" w:eastAsia="宋体" w:hAnsi="宋体" w:hint="eastAsia"/>
          <w:sz w:val="24"/>
          <w:szCs w:val="24"/>
        </w:rPr>
        <w:t>，</w:t>
      </w:r>
      <w:r w:rsidRPr="008465C7">
        <w:rPr>
          <w:rFonts w:ascii="宋体" w:eastAsia="宋体" w:hAnsi="宋体"/>
          <w:sz w:val="24"/>
          <w:szCs w:val="24"/>
        </w:rPr>
        <w:t>在激烈的竞争中，团队进入了复赛</w:t>
      </w:r>
      <w:r w:rsidR="00171E15">
        <w:rPr>
          <w:rFonts w:ascii="宋体" w:eastAsia="宋体" w:hAnsi="宋体" w:hint="eastAsia"/>
          <w:sz w:val="24"/>
          <w:szCs w:val="24"/>
        </w:rPr>
        <w:t>；</w:t>
      </w:r>
    </w:p>
    <w:p w14:paraId="263D2A25" w14:textId="77777777" w:rsidR="008465C7" w:rsidRDefault="008465C7" w:rsidP="0036437D">
      <w:pPr>
        <w:spacing w:line="360" w:lineRule="auto"/>
        <w:ind w:firstLineChars="200" w:firstLine="480"/>
        <w:rPr>
          <w:rFonts w:ascii="宋体" w:eastAsia="宋体" w:hAnsi="宋体"/>
          <w:sz w:val="24"/>
          <w:szCs w:val="24"/>
        </w:rPr>
      </w:pPr>
      <w:r w:rsidRPr="008465C7">
        <w:rPr>
          <w:rFonts w:ascii="宋体" w:eastAsia="宋体" w:hAnsi="宋体"/>
          <w:sz w:val="24"/>
          <w:szCs w:val="24"/>
        </w:rPr>
        <w:t>在团队内负责市场的部分</w:t>
      </w:r>
      <w:r>
        <w:rPr>
          <w:rFonts w:ascii="宋体" w:eastAsia="宋体" w:hAnsi="宋体" w:hint="eastAsia"/>
          <w:sz w:val="24"/>
          <w:szCs w:val="24"/>
        </w:rPr>
        <w:t>。</w:t>
      </w:r>
    </w:p>
    <w:p w14:paraId="13869B4C" w14:textId="77777777" w:rsidR="008465C7" w:rsidRDefault="008465C7" w:rsidP="0036437D">
      <w:pPr>
        <w:spacing w:line="360" w:lineRule="auto"/>
        <w:ind w:firstLineChars="200" w:firstLine="480"/>
        <w:rPr>
          <w:rFonts w:ascii="宋体" w:eastAsia="宋体" w:hAnsi="宋体"/>
          <w:sz w:val="24"/>
          <w:szCs w:val="24"/>
        </w:rPr>
      </w:pPr>
    </w:p>
    <w:p w14:paraId="2E005B86" w14:textId="77777777" w:rsidR="008465C7" w:rsidRDefault="008465C7" w:rsidP="0036437D">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p>
    <w:p w14:paraId="5EC3DDE6" w14:textId="77777777" w:rsidR="008465C7" w:rsidRPr="008465C7" w:rsidRDefault="008465C7"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蔡曼娜，</w:t>
      </w:r>
      <w:r w:rsidRPr="008465C7">
        <w:rPr>
          <w:rFonts w:ascii="宋体" w:eastAsia="宋体" w:hAnsi="宋体" w:hint="eastAsia"/>
          <w:sz w:val="24"/>
          <w:szCs w:val="24"/>
        </w:rPr>
        <w:t>华南理工大学经济与贸易学院</w:t>
      </w:r>
      <w:r>
        <w:rPr>
          <w:rFonts w:ascii="宋体" w:eastAsia="宋体" w:hAnsi="宋体" w:hint="eastAsia"/>
          <w:sz w:val="24"/>
          <w:szCs w:val="24"/>
        </w:rPr>
        <w:t>2018级</w:t>
      </w:r>
      <w:r w:rsidRPr="008465C7">
        <w:rPr>
          <w:rFonts w:ascii="宋体" w:eastAsia="宋体" w:hAnsi="宋体" w:hint="eastAsia"/>
          <w:sz w:val="24"/>
          <w:szCs w:val="24"/>
        </w:rPr>
        <w:t>电子商务专业本科生</w:t>
      </w:r>
      <w:r w:rsidR="00171E15">
        <w:rPr>
          <w:rFonts w:ascii="宋体" w:eastAsia="宋体" w:hAnsi="宋体" w:hint="eastAsia"/>
          <w:sz w:val="24"/>
          <w:szCs w:val="24"/>
        </w:rPr>
        <w:t>。</w:t>
      </w:r>
    </w:p>
    <w:p w14:paraId="1B249F91" w14:textId="77777777" w:rsidR="008465C7" w:rsidRP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hint="eastAsia"/>
          <w:sz w:val="24"/>
          <w:szCs w:val="24"/>
        </w:rPr>
        <w:t>熟练掌握专业理论知识，具有利用网络开展商务活动的能力；在校组织担任要职，具备团队协调与组织能力；</w:t>
      </w:r>
    </w:p>
    <w:p w14:paraId="670A3D70" w14:textId="77777777" w:rsidR="008465C7" w:rsidRP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hint="eastAsia"/>
          <w:sz w:val="24"/>
          <w:szCs w:val="24"/>
        </w:rPr>
        <w:t>擅长摄影、视频制作，能熟练运用</w:t>
      </w:r>
      <w:r w:rsidRPr="008465C7">
        <w:rPr>
          <w:rFonts w:ascii="宋体" w:eastAsia="宋体" w:hAnsi="宋体"/>
          <w:sz w:val="24"/>
          <w:szCs w:val="24"/>
        </w:rPr>
        <w:t>Ps、Pr、Ai、Lr等软件进行宣传工作；</w:t>
      </w:r>
    </w:p>
    <w:p w14:paraId="0EE3E1A2"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hint="eastAsia"/>
          <w:sz w:val="24"/>
          <w:szCs w:val="24"/>
        </w:rPr>
        <w:t>在团队里负责文麒的营销策划及各项活动的拍摄</w:t>
      </w:r>
      <w:r>
        <w:rPr>
          <w:rFonts w:ascii="宋体" w:eastAsia="宋体" w:hAnsi="宋体" w:hint="eastAsia"/>
          <w:sz w:val="24"/>
          <w:szCs w:val="24"/>
        </w:rPr>
        <w:t>。</w:t>
      </w:r>
    </w:p>
    <w:p w14:paraId="5753C590" w14:textId="77777777" w:rsidR="008465C7" w:rsidRDefault="008465C7" w:rsidP="008465C7">
      <w:pPr>
        <w:spacing w:line="360" w:lineRule="auto"/>
        <w:ind w:firstLineChars="200" w:firstLine="480"/>
        <w:rPr>
          <w:rFonts w:ascii="宋体" w:eastAsia="宋体" w:hAnsi="宋体"/>
          <w:sz w:val="24"/>
          <w:szCs w:val="24"/>
        </w:rPr>
      </w:pPr>
    </w:p>
    <w:p w14:paraId="43CF0A9E" w14:textId="77777777" w:rsidR="008465C7" w:rsidRDefault="008465C7"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4.</w:t>
      </w:r>
    </w:p>
    <w:p w14:paraId="78D7190D"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hint="eastAsia"/>
          <w:sz w:val="24"/>
          <w:szCs w:val="24"/>
        </w:rPr>
        <w:t>李泽宇，</w:t>
      </w:r>
      <w:r w:rsidR="00171E15">
        <w:rPr>
          <w:rFonts w:ascii="宋体" w:eastAsia="宋体" w:hAnsi="宋体" w:hint="eastAsia"/>
          <w:sz w:val="24"/>
          <w:szCs w:val="24"/>
        </w:rPr>
        <w:t>华南理工大学计算机科学与工程学院</w:t>
      </w:r>
      <w:r w:rsidRPr="008465C7">
        <w:rPr>
          <w:rFonts w:ascii="宋体" w:eastAsia="宋体" w:hAnsi="宋体"/>
          <w:sz w:val="24"/>
          <w:szCs w:val="24"/>
        </w:rPr>
        <w:t>2018级计算机科学与技术</w:t>
      </w:r>
      <w:r w:rsidR="00171E15">
        <w:rPr>
          <w:rFonts w:ascii="宋体" w:eastAsia="宋体" w:hAnsi="宋体" w:hint="eastAsia"/>
          <w:sz w:val="24"/>
          <w:szCs w:val="24"/>
        </w:rPr>
        <w:t>专业本科</w:t>
      </w:r>
      <w:r w:rsidRPr="008465C7">
        <w:rPr>
          <w:rFonts w:ascii="宋体" w:eastAsia="宋体" w:hAnsi="宋体"/>
          <w:sz w:val="24"/>
          <w:szCs w:val="24"/>
        </w:rPr>
        <w:t>生</w:t>
      </w:r>
      <w:r w:rsidR="00171E15">
        <w:rPr>
          <w:rFonts w:ascii="宋体" w:eastAsia="宋体" w:hAnsi="宋体" w:hint="eastAsia"/>
          <w:sz w:val="24"/>
          <w:szCs w:val="24"/>
        </w:rPr>
        <w:t>。</w:t>
      </w:r>
    </w:p>
    <w:p w14:paraId="6EE8F6C4"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共青团员，</w:t>
      </w:r>
      <w:r>
        <w:rPr>
          <w:rFonts w:ascii="宋体" w:eastAsia="宋体" w:hAnsi="宋体" w:hint="eastAsia"/>
          <w:sz w:val="24"/>
          <w:szCs w:val="24"/>
        </w:rPr>
        <w:t>擅长</w:t>
      </w:r>
      <w:r w:rsidRPr="008465C7">
        <w:rPr>
          <w:rFonts w:ascii="宋体" w:eastAsia="宋体" w:hAnsi="宋体"/>
          <w:sz w:val="24"/>
          <w:szCs w:val="24"/>
        </w:rPr>
        <w:t>C++、python、web前端开发、Vue框架、Django框架、微信小程序开发，熟悉javaweb开发</w:t>
      </w:r>
      <w:r>
        <w:rPr>
          <w:rFonts w:ascii="宋体" w:eastAsia="宋体" w:hAnsi="宋体" w:hint="eastAsia"/>
          <w:sz w:val="24"/>
          <w:szCs w:val="24"/>
        </w:rPr>
        <w:t>；</w:t>
      </w:r>
    </w:p>
    <w:p w14:paraId="7A4F9E88"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lastRenderedPageBreak/>
        <w:t>参加过虎牙小程序开发挑战赛</w:t>
      </w:r>
      <w:r>
        <w:rPr>
          <w:rFonts w:ascii="宋体" w:eastAsia="宋体" w:hAnsi="宋体" w:hint="eastAsia"/>
          <w:sz w:val="24"/>
          <w:szCs w:val="24"/>
        </w:rPr>
        <w:t>；</w:t>
      </w:r>
    </w:p>
    <w:p w14:paraId="5B81C5CF"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在团队中负责小程序的前端样式实现和服务器以及数据库配置。</w:t>
      </w:r>
    </w:p>
    <w:p w14:paraId="1C8E8086" w14:textId="77777777" w:rsidR="008465C7" w:rsidRDefault="008465C7" w:rsidP="008465C7">
      <w:pPr>
        <w:spacing w:line="360" w:lineRule="auto"/>
        <w:ind w:firstLineChars="200" w:firstLine="480"/>
        <w:rPr>
          <w:rFonts w:ascii="宋体" w:eastAsia="宋体" w:hAnsi="宋体"/>
          <w:sz w:val="24"/>
          <w:szCs w:val="24"/>
        </w:rPr>
      </w:pPr>
    </w:p>
    <w:p w14:paraId="21E564DB" w14:textId="77777777" w:rsidR="00171E15" w:rsidRDefault="008465C7" w:rsidP="008465C7">
      <w:pPr>
        <w:spacing w:line="360" w:lineRule="auto"/>
        <w:ind w:firstLineChars="200" w:firstLine="480"/>
      </w:pPr>
      <w:r>
        <w:rPr>
          <w:rFonts w:ascii="宋体" w:eastAsia="宋体" w:hAnsi="宋体" w:hint="eastAsia"/>
          <w:sz w:val="24"/>
          <w:szCs w:val="24"/>
        </w:rPr>
        <w:t>5.</w:t>
      </w:r>
      <w:r w:rsidRPr="008465C7">
        <w:rPr>
          <w:rFonts w:hint="eastAsia"/>
        </w:rPr>
        <w:t xml:space="preserve"> </w:t>
      </w:r>
    </w:p>
    <w:p w14:paraId="785AE6AB"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hint="eastAsia"/>
          <w:sz w:val="24"/>
          <w:szCs w:val="24"/>
        </w:rPr>
        <w:t>叶劲亨，</w:t>
      </w:r>
      <w:r w:rsidR="00171E15">
        <w:rPr>
          <w:rFonts w:ascii="宋体" w:eastAsia="宋体" w:hAnsi="宋体" w:hint="eastAsia"/>
          <w:sz w:val="24"/>
          <w:szCs w:val="24"/>
        </w:rPr>
        <w:t>华南理工大学计算机科学与工程学院</w:t>
      </w:r>
      <w:r w:rsidRPr="008465C7">
        <w:rPr>
          <w:rFonts w:ascii="宋体" w:eastAsia="宋体" w:hAnsi="宋体"/>
          <w:sz w:val="24"/>
          <w:szCs w:val="24"/>
        </w:rPr>
        <w:t>2018级计算机科学与技术专业本科生。</w:t>
      </w:r>
    </w:p>
    <w:p w14:paraId="52502867"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擅长javaweb开发、mysql数据库、微信小程序</w:t>
      </w:r>
      <w:r>
        <w:rPr>
          <w:rFonts w:ascii="宋体" w:eastAsia="宋体" w:hAnsi="宋体" w:hint="eastAsia"/>
          <w:sz w:val="24"/>
          <w:szCs w:val="24"/>
        </w:rPr>
        <w:t>；</w:t>
      </w:r>
    </w:p>
    <w:p w14:paraId="682AE20A"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曾获2018~2019年度国家奖学金，2019年虎牙小程序大赛优胜奖</w:t>
      </w:r>
      <w:r>
        <w:rPr>
          <w:rFonts w:ascii="宋体" w:eastAsia="宋体" w:hAnsi="宋体" w:hint="eastAsia"/>
          <w:sz w:val="24"/>
          <w:szCs w:val="24"/>
        </w:rPr>
        <w:t>；</w:t>
      </w:r>
    </w:p>
    <w:p w14:paraId="502E85AE"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在团队里负责微信小程序开发。</w:t>
      </w:r>
    </w:p>
    <w:p w14:paraId="23CB3B34" w14:textId="77777777" w:rsidR="008465C7" w:rsidRDefault="008465C7" w:rsidP="008465C7">
      <w:pPr>
        <w:spacing w:line="360" w:lineRule="auto"/>
        <w:ind w:firstLineChars="200" w:firstLine="480"/>
        <w:rPr>
          <w:rFonts w:ascii="宋体" w:eastAsia="宋体" w:hAnsi="宋体"/>
          <w:sz w:val="24"/>
          <w:szCs w:val="24"/>
        </w:rPr>
      </w:pPr>
    </w:p>
    <w:p w14:paraId="46AB0F4F" w14:textId="77777777" w:rsidR="008465C7" w:rsidRDefault="008465C7"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6.</w:t>
      </w:r>
    </w:p>
    <w:p w14:paraId="2B77263D"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hint="eastAsia"/>
          <w:sz w:val="24"/>
          <w:szCs w:val="24"/>
        </w:rPr>
        <w:t>林升升，</w:t>
      </w:r>
      <w:r>
        <w:rPr>
          <w:rFonts w:ascii="宋体" w:eastAsia="宋体" w:hAnsi="宋体" w:hint="eastAsia"/>
          <w:sz w:val="24"/>
          <w:szCs w:val="24"/>
        </w:rPr>
        <w:t>华南理工大学计算机科学与工程学院</w:t>
      </w:r>
      <w:r w:rsidRPr="008465C7">
        <w:rPr>
          <w:rFonts w:ascii="宋体" w:eastAsia="宋体" w:hAnsi="宋体"/>
          <w:sz w:val="24"/>
          <w:szCs w:val="24"/>
        </w:rPr>
        <w:t>2018级计算机科学与技术专业本科生。</w:t>
      </w:r>
    </w:p>
    <w:p w14:paraId="1502B227" w14:textId="77777777" w:rsidR="008465C7" w:rsidRDefault="008465C7" w:rsidP="008465C7">
      <w:pPr>
        <w:spacing w:line="360" w:lineRule="auto"/>
        <w:ind w:firstLineChars="200" w:firstLine="480"/>
        <w:rPr>
          <w:rFonts w:ascii="宋体" w:eastAsia="宋体" w:hAnsi="宋体"/>
          <w:sz w:val="24"/>
          <w:szCs w:val="24"/>
        </w:rPr>
      </w:pPr>
      <w:r w:rsidRPr="008465C7">
        <w:rPr>
          <w:rFonts w:ascii="宋体" w:eastAsia="宋体" w:hAnsi="宋体"/>
          <w:sz w:val="24"/>
          <w:szCs w:val="24"/>
        </w:rPr>
        <w:t>从大一时候开始学习C++，java，小程序设计等编程语言，掌握基础编程开的能力，擅长python。在团队里负责小程序平台开发。</w:t>
      </w:r>
    </w:p>
    <w:p w14:paraId="23793A4B" w14:textId="77777777" w:rsidR="00171E15" w:rsidRDefault="00171E15" w:rsidP="008465C7">
      <w:pPr>
        <w:spacing w:line="360" w:lineRule="auto"/>
        <w:ind w:firstLineChars="200" w:firstLine="480"/>
        <w:rPr>
          <w:rFonts w:ascii="宋体" w:eastAsia="宋体" w:hAnsi="宋体"/>
          <w:sz w:val="24"/>
          <w:szCs w:val="24"/>
        </w:rPr>
      </w:pPr>
    </w:p>
    <w:p w14:paraId="7CBE0497" w14:textId="77777777" w:rsidR="00171E15" w:rsidRDefault="00171E15"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7.</w:t>
      </w:r>
    </w:p>
    <w:p w14:paraId="20C321A6"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hint="eastAsia"/>
          <w:sz w:val="24"/>
          <w:szCs w:val="24"/>
        </w:rPr>
        <w:t>郭永婷，</w:t>
      </w:r>
      <w:r>
        <w:rPr>
          <w:rFonts w:ascii="宋体" w:eastAsia="宋体" w:hAnsi="宋体" w:hint="eastAsia"/>
          <w:sz w:val="24"/>
          <w:szCs w:val="24"/>
        </w:rPr>
        <w:t>华南理工大学</w:t>
      </w:r>
      <w:r w:rsidRPr="00171E15">
        <w:rPr>
          <w:rFonts w:ascii="宋体" w:eastAsia="宋体" w:hAnsi="宋体" w:hint="eastAsia"/>
          <w:sz w:val="24"/>
          <w:szCs w:val="24"/>
        </w:rPr>
        <w:t>法学院、知识产权学院</w:t>
      </w:r>
      <w:r>
        <w:rPr>
          <w:rFonts w:ascii="宋体" w:eastAsia="宋体" w:hAnsi="宋体" w:hint="eastAsia"/>
          <w:sz w:val="24"/>
          <w:szCs w:val="24"/>
        </w:rPr>
        <w:t>2018级</w:t>
      </w:r>
      <w:r w:rsidRPr="00171E15">
        <w:rPr>
          <w:rFonts w:ascii="宋体" w:eastAsia="宋体" w:hAnsi="宋体" w:hint="eastAsia"/>
          <w:sz w:val="24"/>
          <w:szCs w:val="24"/>
        </w:rPr>
        <w:t>法学专业</w:t>
      </w:r>
      <w:r>
        <w:rPr>
          <w:rFonts w:ascii="宋体" w:eastAsia="宋体" w:hAnsi="宋体" w:hint="eastAsia"/>
          <w:sz w:val="24"/>
          <w:szCs w:val="24"/>
        </w:rPr>
        <w:t>本科生。</w:t>
      </w:r>
    </w:p>
    <w:p w14:paraId="78EE9C77"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hint="eastAsia"/>
          <w:sz w:val="24"/>
          <w:szCs w:val="24"/>
        </w:rPr>
        <w:t>大一暑假参加爱西支教夏令营活动，组织策划全校主题活动，</w:t>
      </w:r>
      <w:r>
        <w:rPr>
          <w:rFonts w:ascii="宋体" w:eastAsia="宋体" w:hAnsi="宋体" w:hint="eastAsia"/>
          <w:sz w:val="24"/>
          <w:szCs w:val="24"/>
        </w:rPr>
        <w:t>现任</w:t>
      </w:r>
      <w:r w:rsidRPr="00171E15">
        <w:rPr>
          <w:rFonts w:ascii="宋体" w:eastAsia="宋体" w:hAnsi="宋体" w:hint="eastAsia"/>
          <w:sz w:val="24"/>
          <w:szCs w:val="24"/>
        </w:rPr>
        <w:t>爱西支教队领队之一以及法学院、知识产权学院学生会副部长，</w:t>
      </w:r>
    </w:p>
    <w:p w14:paraId="74F58626" w14:textId="77777777" w:rsidR="00171E15" w:rsidRDefault="00171E15"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在团队里</w:t>
      </w:r>
      <w:r w:rsidRPr="00171E15">
        <w:rPr>
          <w:rFonts w:ascii="宋体" w:eastAsia="宋体" w:hAnsi="宋体" w:hint="eastAsia"/>
          <w:sz w:val="24"/>
          <w:szCs w:val="24"/>
        </w:rPr>
        <w:t>负责统筹、组织、协商、策划等工作。</w:t>
      </w:r>
    </w:p>
    <w:p w14:paraId="0A286901" w14:textId="77777777" w:rsidR="00171E15" w:rsidRDefault="00171E15" w:rsidP="008465C7">
      <w:pPr>
        <w:spacing w:line="360" w:lineRule="auto"/>
        <w:ind w:firstLineChars="200" w:firstLine="480"/>
        <w:rPr>
          <w:rFonts w:ascii="宋体" w:eastAsia="宋体" w:hAnsi="宋体"/>
          <w:sz w:val="24"/>
          <w:szCs w:val="24"/>
        </w:rPr>
      </w:pPr>
    </w:p>
    <w:p w14:paraId="4B50EEF4" w14:textId="77777777" w:rsidR="00171E15" w:rsidRDefault="00171E15"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8.</w:t>
      </w:r>
    </w:p>
    <w:p w14:paraId="7AEBEB31"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hint="eastAsia"/>
          <w:sz w:val="24"/>
          <w:szCs w:val="24"/>
        </w:rPr>
        <w:t>蒋煜枢，</w:t>
      </w:r>
      <w:r>
        <w:rPr>
          <w:rFonts w:ascii="宋体" w:eastAsia="宋体" w:hAnsi="宋体" w:hint="eastAsia"/>
          <w:sz w:val="24"/>
          <w:szCs w:val="24"/>
        </w:rPr>
        <w:t>华南理工大学设计学院</w:t>
      </w:r>
      <w:r w:rsidRPr="00171E15">
        <w:rPr>
          <w:rFonts w:ascii="宋体" w:eastAsia="宋体" w:hAnsi="宋体"/>
          <w:sz w:val="24"/>
          <w:szCs w:val="24"/>
        </w:rPr>
        <w:t>2018级环境设计专业本科生。</w:t>
      </w:r>
    </w:p>
    <w:p w14:paraId="47AAADDD"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sz w:val="24"/>
          <w:szCs w:val="24"/>
        </w:rPr>
        <w:t>从高中时候开始学习速写，素描，色彩，自学板绘，精通su,ai,sai，擅长海报设计，建模。</w:t>
      </w:r>
    </w:p>
    <w:p w14:paraId="79DCC2E2"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sz w:val="24"/>
          <w:szCs w:val="24"/>
        </w:rPr>
        <w:t>在团队里负责版面设计，产品设计</w:t>
      </w:r>
      <w:r>
        <w:rPr>
          <w:rFonts w:ascii="宋体" w:eastAsia="宋体" w:hAnsi="宋体" w:hint="eastAsia"/>
          <w:sz w:val="24"/>
          <w:szCs w:val="24"/>
        </w:rPr>
        <w:t>。</w:t>
      </w:r>
    </w:p>
    <w:p w14:paraId="252D62DF" w14:textId="77777777" w:rsidR="00171E15" w:rsidRDefault="00171E15" w:rsidP="008465C7">
      <w:pPr>
        <w:spacing w:line="360" w:lineRule="auto"/>
        <w:ind w:firstLineChars="200" w:firstLine="480"/>
        <w:rPr>
          <w:rFonts w:ascii="宋体" w:eastAsia="宋体" w:hAnsi="宋体"/>
          <w:sz w:val="24"/>
          <w:szCs w:val="24"/>
        </w:rPr>
      </w:pPr>
    </w:p>
    <w:p w14:paraId="5936C7C6" w14:textId="77777777" w:rsidR="00171E15" w:rsidRDefault="00171E15" w:rsidP="008465C7">
      <w:pPr>
        <w:spacing w:line="360" w:lineRule="auto"/>
        <w:ind w:firstLineChars="200" w:firstLine="480"/>
        <w:rPr>
          <w:rFonts w:ascii="宋体" w:eastAsia="宋体" w:hAnsi="宋体"/>
          <w:sz w:val="24"/>
          <w:szCs w:val="24"/>
        </w:rPr>
      </w:pPr>
      <w:r>
        <w:rPr>
          <w:rFonts w:ascii="宋体" w:eastAsia="宋体" w:hAnsi="宋体" w:hint="eastAsia"/>
          <w:sz w:val="24"/>
          <w:szCs w:val="24"/>
        </w:rPr>
        <w:t>9.</w:t>
      </w:r>
    </w:p>
    <w:p w14:paraId="259ACAB4"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hint="eastAsia"/>
          <w:sz w:val="24"/>
          <w:szCs w:val="24"/>
        </w:rPr>
        <w:lastRenderedPageBreak/>
        <w:t>彭其璇，</w:t>
      </w:r>
      <w:r>
        <w:rPr>
          <w:rFonts w:ascii="宋体" w:eastAsia="宋体" w:hAnsi="宋体" w:hint="eastAsia"/>
          <w:sz w:val="24"/>
          <w:szCs w:val="24"/>
        </w:rPr>
        <w:t>华南理工大学</w:t>
      </w:r>
      <w:r w:rsidRPr="00171E15">
        <w:rPr>
          <w:rFonts w:ascii="宋体" w:eastAsia="宋体" w:hAnsi="宋体"/>
          <w:sz w:val="24"/>
          <w:szCs w:val="24"/>
        </w:rPr>
        <w:t>设计学院2018级环境设计</w:t>
      </w:r>
      <w:r>
        <w:rPr>
          <w:rFonts w:ascii="宋体" w:eastAsia="宋体" w:hAnsi="宋体" w:hint="eastAsia"/>
          <w:sz w:val="24"/>
          <w:szCs w:val="24"/>
        </w:rPr>
        <w:t>专业本科生。</w:t>
      </w:r>
    </w:p>
    <w:p w14:paraId="3E5F11B7" w14:textId="77777777" w:rsidR="00171E15" w:rsidRDefault="00171E15" w:rsidP="008465C7">
      <w:pPr>
        <w:spacing w:line="360" w:lineRule="auto"/>
        <w:ind w:firstLineChars="200" w:firstLine="480"/>
        <w:rPr>
          <w:rFonts w:ascii="宋体" w:eastAsia="宋体" w:hAnsi="宋体"/>
          <w:sz w:val="24"/>
          <w:szCs w:val="24"/>
        </w:rPr>
      </w:pPr>
      <w:r w:rsidRPr="00171E15">
        <w:rPr>
          <w:rFonts w:ascii="宋体" w:eastAsia="宋体" w:hAnsi="宋体"/>
          <w:sz w:val="24"/>
          <w:szCs w:val="24"/>
        </w:rPr>
        <w:t>能够较熟练的作用ps、ai、CAD等软件，</w:t>
      </w:r>
      <w:r>
        <w:rPr>
          <w:rFonts w:ascii="宋体" w:eastAsia="宋体" w:hAnsi="宋体" w:hint="eastAsia"/>
          <w:sz w:val="24"/>
          <w:szCs w:val="24"/>
        </w:rPr>
        <w:t>现任班级</w:t>
      </w:r>
      <w:r w:rsidRPr="00171E15">
        <w:rPr>
          <w:rFonts w:ascii="宋体" w:eastAsia="宋体" w:hAnsi="宋体"/>
          <w:sz w:val="24"/>
          <w:szCs w:val="24"/>
        </w:rPr>
        <w:t>学委，曾参与设计过校青马班班徽。性格开朗，工作认真，喜欢交流，有较强的实际动手能力和团队协作精神。</w:t>
      </w:r>
    </w:p>
    <w:p w14:paraId="60376767" w14:textId="77777777" w:rsidR="00171E15" w:rsidRDefault="00171E15" w:rsidP="00171E15">
      <w:pPr>
        <w:spacing w:line="360" w:lineRule="auto"/>
        <w:ind w:firstLineChars="200" w:firstLine="480"/>
        <w:rPr>
          <w:rFonts w:ascii="宋体" w:eastAsia="宋体" w:hAnsi="宋体"/>
          <w:sz w:val="24"/>
          <w:szCs w:val="24"/>
        </w:rPr>
      </w:pPr>
      <w:r w:rsidRPr="00171E15">
        <w:rPr>
          <w:rFonts w:ascii="宋体" w:eastAsia="宋体" w:hAnsi="宋体"/>
          <w:sz w:val="24"/>
          <w:szCs w:val="24"/>
        </w:rPr>
        <w:t>在团队里负责版面设计，产品设计</w:t>
      </w:r>
      <w:r>
        <w:rPr>
          <w:rFonts w:ascii="宋体" w:eastAsia="宋体" w:hAnsi="宋体" w:hint="eastAsia"/>
          <w:sz w:val="24"/>
          <w:szCs w:val="24"/>
        </w:rPr>
        <w:t>。</w:t>
      </w:r>
    </w:p>
    <w:p w14:paraId="4886D706" w14:textId="77777777" w:rsidR="00171E15" w:rsidRPr="00171E15" w:rsidRDefault="00171E15" w:rsidP="008465C7">
      <w:pPr>
        <w:spacing w:line="360" w:lineRule="auto"/>
        <w:ind w:firstLineChars="200" w:firstLine="480"/>
        <w:rPr>
          <w:rFonts w:ascii="宋体" w:eastAsia="宋体" w:hAnsi="宋体"/>
          <w:sz w:val="24"/>
          <w:szCs w:val="24"/>
        </w:rPr>
      </w:pPr>
    </w:p>
    <w:sectPr w:rsidR="00171E15" w:rsidRPr="00171E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zuo tianzheng" w:date="2019-11-13T16:45:00Z" w:initials="zt">
    <w:p w14:paraId="09C389A3" w14:textId="72A75F4C" w:rsidR="00F237BA" w:rsidRDefault="00F237BA">
      <w:pPr>
        <w:pStyle w:val="af1"/>
      </w:pPr>
      <w:r>
        <w:rPr>
          <w:rStyle w:val="af0"/>
        </w:rPr>
        <w:annotationRef/>
      </w:r>
      <w:r>
        <w:rPr>
          <w:rFonts w:hint="eastAsia"/>
        </w:rPr>
        <w:t>标题长，达到27个字。</w:t>
      </w:r>
    </w:p>
  </w:comment>
  <w:comment w:id="49" w:author="zuo tianzheng" w:date="2019-11-13T16:45:00Z" w:initials="zt">
    <w:p w14:paraId="19FFCA0B" w14:textId="78D23DAA" w:rsidR="00F237BA" w:rsidRDefault="00F237BA">
      <w:pPr>
        <w:pStyle w:val="af1"/>
      </w:pPr>
      <w:r>
        <w:rPr>
          <w:rStyle w:val="af0"/>
        </w:rPr>
        <w:annotationRef/>
      </w:r>
      <w:r>
        <w:rPr>
          <w:rFonts w:hint="eastAsia"/>
        </w:rPr>
        <w:t>和标题不一致</w:t>
      </w:r>
    </w:p>
  </w:comment>
  <w:comment w:id="54" w:author="zuo tianzheng" w:date="2019-11-13T16:46:00Z" w:initials="zt">
    <w:p w14:paraId="23C61247" w14:textId="6AA49C19" w:rsidR="00FC6BDC" w:rsidRDefault="00FC6BDC">
      <w:pPr>
        <w:pStyle w:val="af1"/>
      </w:pPr>
      <w:r>
        <w:rPr>
          <w:rStyle w:val="af0"/>
        </w:rPr>
        <w:annotationRef/>
      </w:r>
      <w:r>
        <w:rPr>
          <w:rFonts w:hint="eastAsia"/>
        </w:rPr>
        <w:t>挖掘？寻找和挖掘？</w:t>
      </w:r>
    </w:p>
  </w:comment>
  <w:comment w:id="57" w:author="zuo tianzheng" w:date="2019-11-13T16:47:00Z" w:initials="zt">
    <w:p w14:paraId="48054AB1" w14:textId="483ABF6E" w:rsidR="00FC6BDC" w:rsidRDefault="00FC6BDC">
      <w:pPr>
        <w:pStyle w:val="af1"/>
      </w:pPr>
      <w:r>
        <w:rPr>
          <w:rStyle w:val="af0"/>
        </w:rPr>
        <w:annotationRef/>
      </w:r>
      <w:r>
        <w:rPr>
          <w:rFonts w:hint="eastAsia"/>
        </w:rPr>
        <w:t>珍视文化，创艺仁心？可能不需要太长，关键表达主题就可以了</w:t>
      </w:r>
    </w:p>
  </w:comment>
  <w:comment w:id="60" w:author="zuo tianzheng" w:date="2019-11-13T16:49:00Z" w:initials="zt">
    <w:p w14:paraId="30EEEC19" w14:textId="77ED4B89" w:rsidR="00242A97" w:rsidRDefault="00242A97">
      <w:pPr>
        <w:pStyle w:val="af1"/>
      </w:pPr>
      <w:r>
        <w:rPr>
          <w:rStyle w:val="af0"/>
        </w:rPr>
        <w:annotationRef/>
      </w:r>
      <w:r>
        <w:rPr>
          <w:rFonts w:hint="eastAsia"/>
        </w:rPr>
        <w:t>逻辑上不是很通顺</w:t>
      </w:r>
    </w:p>
  </w:comment>
  <w:comment w:id="61" w:author="zuo tianzheng" w:date="2019-11-13T16:49:00Z" w:initials="zt">
    <w:p w14:paraId="6577B297" w14:textId="66157645" w:rsidR="00242A97" w:rsidRDefault="00242A97">
      <w:pPr>
        <w:pStyle w:val="af1"/>
      </w:pPr>
      <w:r>
        <w:rPr>
          <w:rStyle w:val="af0"/>
        </w:rPr>
        <w:annotationRef/>
      </w:r>
      <w:r>
        <w:rPr>
          <w:rFonts w:hint="eastAsia"/>
        </w:rPr>
        <w:t>或赋能？这是个目前更火的词</w:t>
      </w:r>
    </w:p>
  </w:comment>
  <w:comment w:id="62" w:author="zuo tianzheng" w:date="2019-11-13T16:50:00Z" w:initials="zt">
    <w:p w14:paraId="6C9865FC" w14:textId="75EA9593" w:rsidR="001B007D" w:rsidRDefault="001B007D">
      <w:pPr>
        <w:pStyle w:val="af1"/>
      </w:pPr>
      <w:r>
        <w:rPr>
          <w:rStyle w:val="af0"/>
        </w:rPr>
        <w:annotationRef/>
      </w:r>
      <w:r>
        <w:rPr>
          <w:rFonts w:hint="eastAsia"/>
        </w:rPr>
        <w:t>融合？</w:t>
      </w:r>
    </w:p>
  </w:comment>
  <w:comment w:id="63" w:author="zuo tianzheng" w:date="2019-11-13T16:51:00Z" w:initials="zt">
    <w:p w14:paraId="6BACB51A" w14:textId="44D2C5F1" w:rsidR="00313B23" w:rsidRDefault="00313B23">
      <w:pPr>
        <w:pStyle w:val="af1"/>
      </w:pPr>
      <w:r>
        <w:rPr>
          <w:rStyle w:val="af0"/>
        </w:rPr>
        <w:annotationRef/>
      </w:r>
      <w:r>
        <w:rPr>
          <w:rFonts w:hint="eastAsia"/>
        </w:rPr>
        <w:t>这样表达可能会降低项目的口味。</w:t>
      </w:r>
      <w:r w:rsidR="00CC2D78">
        <w:rPr>
          <w:rFonts w:hint="eastAsia"/>
        </w:rPr>
        <w:t>还是用“价值”这个词会更好</w:t>
      </w:r>
    </w:p>
  </w:comment>
  <w:comment w:id="81" w:author="zuo tianzheng" w:date="2019-11-13T17:13:00Z" w:initials="zt">
    <w:p w14:paraId="3FBE610B" w14:textId="2BAF54EC" w:rsidR="000D6F4A" w:rsidRDefault="000D6F4A">
      <w:pPr>
        <w:pStyle w:val="af1"/>
      </w:pPr>
      <w:r>
        <w:rPr>
          <w:rStyle w:val="af0"/>
        </w:rPr>
        <w:annotationRef/>
      </w:r>
      <w:r>
        <w:rPr>
          <w:rFonts w:hint="eastAsia"/>
        </w:rPr>
        <w:t>是否能专门写一个部分：技术方案？</w:t>
      </w:r>
    </w:p>
  </w:comment>
  <w:comment w:id="87" w:author="zuo tianzheng" w:date="2019-11-13T17:20:00Z" w:initials="zt">
    <w:p w14:paraId="775CED34" w14:textId="1CBEB723" w:rsidR="0049111B" w:rsidRDefault="0049111B">
      <w:pPr>
        <w:pStyle w:val="af1"/>
      </w:pPr>
      <w:r>
        <w:rPr>
          <w:rStyle w:val="af0"/>
        </w:rPr>
        <w:annotationRef/>
      </w:r>
      <w:r>
        <w:rPr>
          <w:rFonts w:hint="eastAsia"/>
        </w:rPr>
        <w:t>变量还是特征？</w:t>
      </w:r>
    </w:p>
  </w:comment>
  <w:comment w:id="89" w:author="zuo tianzheng" w:date="2019-11-13T17:32:00Z" w:initials="zt">
    <w:p w14:paraId="7E01A8B4" w14:textId="0C9D51B4" w:rsidR="00624BDC" w:rsidRDefault="00624BDC">
      <w:pPr>
        <w:pStyle w:val="af1"/>
      </w:pPr>
      <w:r>
        <w:rPr>
          <w:rStyle w:val="af0"/>
        </w:rPr>
        <w:annotationRef/>
      </w:r>
      <w:r>
        <w:rPr>
          <w:rFonts w:hint="eastAsia"/>
        </w:rPr>
        <w:t>这样的分析就很好。</w:t>
      </w:r>
      <w:r w:rsidR="00917F62">
        <w:rPr>
          <w:rFonts w:hint="eastAsia"/>
        </w:rPr>
        <w:t>其实如果有对于少数民族地区的调研，和对客户或市场的调查，这样结合起来就会更有说服力。</w:t>
      </w:r>
    </w:p>
  </w:comment>
  <w:comment w:id="93" w:author="zuo tianzheng" w:date="2019-11-13T17:14:00Z" w:initials="zt">
    <w:p w14:paraId="4C70F7AC" w14:textId="6A4B999A" w:rsidR="00FD46C9" w:rsidRDefault="00FD46C9">
      <w:pPr>
        <w:pStyle w:val="af1"/>
      </w:pPr>
      <w:r>
        <w:rPr>
          <w:rStyle w:val="af0"/>
        </w:rPr>
        <w:annotationRef/>
      </w:r>
      <w:r>
        <w:rPr>
          <w:rFonts w:hint="eastAsia"/>
        </w:rPr>
        <w:t>公司战略应该是统领性的内容，要放</w:t>
      </w:r>
      <w:r w:rsidR="00AD681F">
        <w:rPr>
          <w:rFonts w:hint="eastAsia"/>
        </w:rPr>
        <w:t>“（三）行业及</w:t>
      </w:r>
      <w:r>
        <w:rPr>
          <w:rFonts w:hint="eastAsia"/>
        </w:rPr>
        <w:t>市场</w:t>
      </w:r>
      <w:r w:rsidR="00AD681F">
        <w:rPr>
          <w:rFonts w:hint="eastAsia"/>
        </w:rPr>
        <w:t>分析”之后比较合适。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C389A3" w15:done="0"/>
  <w15:commentEx w15:paraId="19FFCA0B" w15:done="0"/>
  <w15:commentEx w15:paraId="23C61247" w15:done="0"/>
  <w15:commentEx w15:paraId="48054AB1" w15:done="0"/>
  <w15:commentEx w15:paraId="30EEEC19" w15:done="0"/>
  <w15:commentEx w15:paraId="6577B297" w15:done="0"/>
  <w15:commentEx w15:paraId="6C9865FC" w15:done="0"/>
  <w15:commentEx w15:paraId="6BACB51A" w15:done="0"/>
  <w15:commentEx w15:paraId="3FBE610B" w15:done="0"/>
  <w15:commentEx w15:paraId="775CED34" w15:done="0"/>
  <w15:commentEx w15:paraId="7E01A8B4" w15:done="0"/>
  <w15:commentEx w15:paraId="4C70F7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C389A3" w16cid:durableId="2176B1B1"/>
  <w16cid:commentId w16cid:paraId="19FFCA0B" w16cid:durableId="2176B1C3"/>
  <w16cid:commentId w16cid:paraId="23C61247" w16cid:durableId="2176B1F0"/>
  <w16cid:commentId w16cid:paraId="48054AB1" w16cid:durableId="2176B224"/>
  <w16cid:commentId w16cid:paraId="30EEEC19" w16cid:durableId="2176B295"/>
  <w16cid:commentId w16cid:paraId="6577B297" w16cid:durableId="2176B2AA"/>
  <w16cid:commentId w16cid:paraId="6C9865FC" w16cid:durableId="2176B2C8"/>
  <w16cid:commentId w16cid:paraId="6BACB51A" w16cid:durableId="2176B2FA"/>
  <w16cid:commentId w16cid:paraId="3FBE610B" w16cid:durableId="2176B831"/>
  <w16cid:commentId w16cid:paraId="775CED34" w16cid:durableId="2176B9CD"/>
  <w16cid:commentId w16cid:paraId="7E01A8B4" w16cid:durableId="2176BCBF"/>
  <w16cid:commentId w16cid:paraId="4C70F7AC" w16cid:durableId="2176B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89F12" w14:textId="77777777" w:rsidR="0098228F" w:rsidRDefault="0098228F" w:rsidP="00AE4EC9">
      <w:r>
        <w:separator/>
      </w:r>
    </w:p>
  </w:endnote>
  <w:endnote w:type="continuationSeparator" w:id="0">
    <w:p w14:paraId="5D35525D" w14:textId="77777777" w:rsidR="0098228F" w:rsidRDefault="0098228F" w:rsidP="00AE4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145C" w14:textId="77777777" w:rsidR="0098228F" w:rsidRDefault="0098228F" w:rsidP="00AE4EC9">
      <w:r>
        <w:separator/>
      </w:r>
    </w:p>
  </w:footnote>
  <w:footnote w:type="continuationSeparator" w:id="0">
    <w:p w14:paraId="46B20B99" w14:textId="77777777" w:rsidR="0098228F" w:rsidRDefault="0098228F" w:rsidP="00AE4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5023"/>
    <w:multiLevelType w:val="hybridMultilevel"/>
    <w:tmpl w:val="4F2CA448"/>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 w15:restartNumberingAfterBreak="0">
    <w:nsid w:val="022862F8"/>
    <w:multiLevelType w:val="hybridMultilevel"/>
    <w:tmpl w:val="42D6932A"/>
    <w:lvl w:ilvl="0" w:tplc="4E987DBA">
      <w:start w:val="1"/>
      <w:numFmt w:val="decimal"/>
      <w:pStyle w:val="7"/>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6636BB"/>
    <w:multiLevelType w:val="hybridMultilevel"/>
    <w:tmpl w:val="127ED1A4"/>
    <w:lvl w:ilvl="0" w:tplc="0F0C9CF0">
      <w:start w:val="1"/>
      <w:numFmt w:val="decimal"/>
      <w:pStyle w:val="8"/>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3401F"/>
    <w:multiLevelType w:val="hybridMultilevel"/>
    <w:tmpl w:val="D090CB26"/>
    <w:lvl w:ilvl="0" w:tplc="A8BCDFC2">
      <w:start w:val="1"/>
      <w:numFmt w:val="decimal"/>
      <w:pStyle w:val="1"/>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144BB2"/>
    <w:multiLevelType w:val="hybridMultilevel"/>
    <w:tmpl w:val="8CF649F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731B22"/>
    <w:multiLevelType w:val="hybridMultilevel"/>
    <w:tmpl w:val="34CE308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ED4D70"/>
    <w:multiLevelType w:val="hybridMultilevel"/>
    <w:tmpl w:val="55EA6978"/>
    <w:lvl w:ilvl="0" w:tplc="92E03A9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7" w15:restartNumberingAfterBreak="0">
    <w:nsid w:val="12295376"/>
    <w:multiLevelType w:val="hybridMultilevel"/>
    <w:tmpl w:val="55EA6978"/>
    <w:lvl w:ilvl="0" w:tplc="92E03A9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12A02B50"/>
    <w:multiLevelType w:val="hybridMultilevel"/>
    <w:tmpl w:val="FE966D16"/>
    <w:lvl w:ilvl="0" w:tplc="42344C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01537D"/>
    <w:multiLevelType w:val="hybridMultilevel"/>
    <w:tmpl w:val="6C961CF8"/>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0" w15:restartNumberingAfterBreak="0">
    <w:nsid w:val="179201F4"/>
    <w:multiLevelType w:val="hybridMultilevel"/>
    <w:tmpl w:val="F0B0569C"/>
    <w:lvl w:ilvl="0" w:tplc="92E03A90">
      <w:start w:val="1"/>
      <w:numFmt w:val="decimalEnclosedCircle"/>
      <w:lvlText w:val="%1"/>
      <w:lvlJc w:val="left"/>
      <w:pPr>
        <w:ind w:left="4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F6308F"/>
    <w:multiLevelType w:val="hybridMultilevel"/>
    <w:tmpl w:val="3C0282F4"/>
    <w:lvl w:ilvl="0" w:tplc="E7380A08">
      <w:start w:val="1"/>
      <w:numFmt w:val="decimal"/>
      <w:pStyle w:val="13"/>
      <w:lvlText w:val="10.%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F7C19EA"/>
    <w:multiLevelType w:val="hybridMultilevel"/>
    <w:tmpl w:val="0C3013CA"/>
    <w:lvl w:ilvl="0" w:tplc="92E03A90">
      <w:start w:val="1"/>
      <w:numFmt w:val="decimalEnclosedCircle"/>
      <w:lvlText w:val="%1"/>
      <w:lvlJc w:val="left"/>
      <w:pPr>
        <w:ind w:left="420" w:hanging="420"/>
      </w:pPr>
      <w:rPr>
        <w:rFonts w:hint="default"/>
      </w:rPr>
    </w:lvl>
    <w:lvl w:ilvl="1" w:tplc="92E03A90">
      <w:start w:val="1"/>
      <w:numFmt w:val="decimalEnclosedCircle"/>
      <w:lvlText w:val="%2"/>
      <w:lvlJc w:val="left"/>
      <w:pPr>
        <w:ind w:left="840" w:hanging="420"/>
      </w:pPr>
      <w:rPr>
        <w:rFonts w:hint="default"/>
      </w:rPr>
    </w:lvl>
    <w:lvl w:ilvl="2" w:tplc="2DA098AA">
      <w:start w:val="1"/>
      <w:numFmt w:val="decimalEnclosedCircle"/>
      <w:lvlText w:val="%3"/>
      <w:lvlJc w:val="left"/>
      <w:pPr>
        <w:ind w:left="1200" w:hanging="360"/>
      </w:pPr>
      <w:rPr>
        <w:rFonts w:hint="default"/>
      </w:rPr>
    </w:lvl>
    <w:lvl w:ilvl="3" w:tplc="9826580A">
      <w:start w:val="1"/>
      <w:numFmt w:val="lowerLetter"/>
      <w:lvlText w:val="%4、"/>
      <w:lvlJc w:val="left"/>
      <w:pPr>
        <w:ind w:left="1620" w:hanging="360"/>
      </w:pPr>
      <w:rPr>
        <w:rFonts w:ascii="Times New Roman" w:hAnsi="Times New Roman"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AB1859"/>
    <w:multiLevelType w:val="hybridMultilevel"/>
    <w:tmpl w:val="70C487B0"/>
    <w:lvl w:ilvl="0" w:tplc="EA962000">
      <w:start w:val="1"/>
      <w:numFmt w:val="decimal"/>
      <w:pStyle w:val="10"/>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7D3C2B"/>
    <w:multiLevelType w:val="multilevel"/>
    <w:tmpl w:val="A768F11A"/>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2"/>
      <w:isLgl/>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246851CE"/>
    <w:multiLevelType w:val="hybridMultilevel"/>
    <w:tmpl w:val="3D545182"/>
    <w:lvl w:ilvl="0" w:tplc="B20E37DC">
      <w:start w:val="1"/>
      <w:numFmt w:val="chineseCountingThousand"/>
      <w:pStyle w:val="1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795533"/>
    <w:multiLevelType w:val="hybridMultilevel"/>
    <w:tmpl w:val="B708241C"/>
    <w:lvl w:ilvl="0" w:tplc="92E03A9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8A91091"/>
    <w:multiLevelType w:val="hybridMultilevel"/>
    <w:tmpl w:val="197AA6F0"/>
    <w:lvl w:ilvl="0" w:tplc="ED8A5DC8">
      <w:start w:val="1"/>
      <w:numFmt w:val="decimal"/>
      <w:pStyle w:val="5"/>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245D2E"/>
    <w:multiLevelType w:val="hybridMultilevel"/>
    <w:tmpl w:val="CC009782"/>
    <w:lvl w:ilvl="0" w:tplc="92E03A90">
      <w:start w:val="1"/>
      <w:numFmt w:val="decimalEnclosedCircle"/>
      <w:lvlText w:val="%1"/>
      <w:lvlJc w:val="left"/>
      <w:pPr>
        <w:ind w:left="520" w:hanging="420"/>
      </w:pPr>
      <w:rPr>
        <w:rFonts w:hint="default"/>
      </w:rPr>
    </w:lvl>
    <w:lvl w:ilvl="1" w:tplc="92E03A90">
      <w:start w:val="1"/>
      <w:numFmt w:val="decimalEnclosedCircle"/>
      <w:lvlText w:val="%2"/>
      <w:lvlJc w:val="left"/>
      <w:pPr>
        <w:ind w:left="1240" w:hanging="720"/>
      </w:pPr>
      <w:rPr>
        <w:rFonts w:hint="default"/>
      </w:r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9" w15:restartNumberingAfterBreak="0">
    <w:nsid w:val="327A34D4"/>
    <w:multiLevelType w:val="hybridMultilevel"/>
    <w:tmpl w:val="F272A42E"/>
    <w:lvl w:ilvl="0" w:tplc="07C8DEB4">
      <w:start w:val="1"/>
      <w:numFmt w:val="decimal"/>
      <w:pStyle w:val="15"/>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27622D"/>
    <w:multiLevelType w:val="hybridMultilevel"/>
    <w:tmpl w:val="1982D742"/>
    <w:lvl w:ilvl="0" w:tplc="92E03A90">
      <w:start w:val="1"/>
      <w:numFmt w:val="decimalEnclosedCircle"/>
      <w:lvlText w:val="%1"/>
      <w:lvlJc w:val="left"/>
      <w:pPr>
        <w:ind w:left="520" w:hanging="420"/>
      </w:pPr>
      <w:rPr>
        <w:rFonts w:hint="default"/>
      </w:rPr>
    </w:lvl>
    <w:lvl w:ilvl="1" w:tplc="B96C0608">
      <w:start w:val="1"/>
      <w:numFmt w:val="decimal"/>
      <w:lvlText w:val="（%2）"/>
      <w:lvlJc w:val="left"/>
      <w:pPr>
        <w:ind w:left="1240" w:hanging="720"/>
      </w:pPr>
      <w:rPr>
        <w:rFonts w:hint="default"/>
      </w:r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1" w15:restartNumberingAfterBreak="0">
    <w:nsid w:val="387A5113"/>
    <w:multiLevelType w:val="hybridMultilevel"/>
    <w:tmpl w:val="30DA8DDE"/>
    <w:lvl w:ilvl="0" w:tplc="92E03A90">
      <w:start w:val="1"/>
      <w:numFmt w:val="decimalEnclosedCircle"/>
      <w:lvlText w:val="%1"/>
      <w:lvlJc w:val="left"/>
      <w:pPr>
        <w:ind w:left="4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80019C"/>
    <w:multiLevelType w:val="multilevel"/>
    <w:tmpl w:val="C494FA14"/>
    <w:lvl w:ilvl="0">
      <w:start w:val="1"/>
      <w:numFmt w:val="chineseCountingThousand"/>
      <w:pStyle w:val="12"/>
      <w:lvlText w:val="实验%1 "/>
      <w:lvlJc w:val="center"/>
      <w:pPr>
        <w:tabs>
          <w:tab w:val="num" w:pos="3981"/>
        </w:tabs>
        <w:ind w:left="3398" w:hanging="137"/>
      </w:pPr>
      <w:rPr>
        <w:rFonts w:eastAsia="黑体" w:hint="eastAsia"/>
        <w:snapToGrid w:val="0"/>
        <w:spacing w:val="40"/>
        <w:position w:val="0"/>
        <w:sz w:val="36"/>
        <w:lang w:val="en-US"/>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3ACF56B7"/>
    <w:multiLevelType w:val="hybridMultilevel"/>
    <w:tmpl w:val="0A4A2AF2"/>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4" w15:restartNumberingAfterBreak="0">
    <w:nsid w:val="3E20100F"/>
    <w:multiLevelType w:val="hybridMultilevel"/>
    <w:tmpl w:val="45DA441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B1106D"/>
    <w:multiLevelType w:val="hybridMultilevel"/>
    <w:tmpl w:val="D084D01E"/>
    <w:lvl w:ilvl="0" w:tplc="92E03A90">
      <w:start w:val="1"/>
      <w:numFmt w:val="decimalEnclosedCircle"/>
      <w:lvlText w:val="%1"/>
      <w:lvlJc w:val="left"/>
      <w:pPr>
        <w:ind w:left="5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6" w15:restartNumberingAfterBreak="0">
    <w:nsid w:val="41A92FB2"/>
    <w:multiLevelType w:val="hybridMultilevel"/>
    <w:tmpl w:val="DE9222DA"/>
    <w:lvl w:ilvl="0" w:tplc="61CEBBB4">
      <w:start w:val="1"/>
      <w:numFmt w:val="decimal"/>
      <w:pStyle w:val="3"/>
      <w:lvlText w:val="2.1.%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7" w15:restartNumberingAfterBreak="0">
    <w:nsid w:val="431C4AA4"/>
    <w:multiLevelType w:val="hybridMultilevel"/>
    <w:tmpl w:val="74EE5664"/>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8" w15:restartNumberingAfterBreak="0">
    <w:nsid w:val="46F3279C"/>
    <w:multiLevelType w:val="hybridMultilevel"/>
    <w:tmpl w:val="B038C764"/>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9" w15:restartNumberingAfterBreak="0">
    <w:nsid w:val="4A316EAD"/>
    <w:multiLevelType w:val="hybridMultilevel"/>
    <w:tmpl w:val="5B123436"/>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0" w15:restartNumberingAfterBreak="0">
    <w:nsid w:val="4FC33A95"/>
    <w:multiLevelType w:val="hybridMultilevel"/>
    <w:tmpl w:val="D3446078"/>
    <w:lvl w:ilvl="0" w:tplc="738430E8">
      <w:start w:val="1"/>
      <w:numFmt w:val="decimal"/>
      <w:pStyle w:val="9"/>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E95632"/>
    <w:multiLevelType w:val="hybridMultilevel"/>
    <w:tmpl w:val="1F44EB9C"/>
    <w:lvl w:ilvl="0" w:tplc="92E03A90">
      <w:start w:val="1"/>
      <w:numFmt w:val="decimalEnclosedCircle"/>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2" w15:restartNumberingAfterBreak="0">
    <w:nsid w:val="50214636"/>
    <w:multiLevelType w:val="hybridMultilevel"/>
    <w:tmpl w:val="B5064846"/>
    <w:lvl w:ilvl="0" w:tplc="6D803070">
      <w:start w:val="1"/>
      <w:numFmt w:val="decimal"/>
      <w:pStyle w:val="4"/>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6F4EAB"/>
    <w:multiLevelType w:val="hybridMultilevel"/>
    <w:tmpl w:val="28C6AC18"/>
    <w:lvl w:ilvl="0" w:tplc="81F89206">
      <w:start w:val="1"/>
      <w:numFmt w:val="decimal"/>
      <w:pStyle w:val="6"/>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5FF700E"/>
    <w:multiLevelType w:val="hybridMultilevel"/>
    <w:tmpl w:val="0E1EE07E"/>
    <w:lvl w:ilvl="0" w:tplc="BD144AD2">
      <w:start w:val="1"/>
      <w:numFmt w:val="decimal"/>
      <w:pStyle w:val="17"/>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403025"/>
    <w:multiLevelType w:val="hybridMultilevel"/>
    <w:tmpl w:val="38406266"/>
    <w:lvl w:ilvl="0" w:tplc="47C26ACE">
      <w:start w:val="1"/>
      <w:numFmt w:val="decimal"/>
      <w:pStyle w:val="14"/>
      <w:lvlText w:val="10.%1"/>
      <w:lvlJc w:val="left"/>
      <w:pPr>
        <w:ind w:left="1130" w:hanging="420"/>
      </w:pPr>
      <w:rPr>
        <w:rFonts w:hint="eastAsia"/>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6" w15:restartNumberingAfterBreak="0">
    <w:nsid w:val="5F77321D"/>
    <w:multiLevelType w:val="hybridMultilevel"/>
    <w:tmpl w:val="50C064B4"/>
    <w:lvl w:ilvl="0" w:tplc="B378AEBE">
      <w:start w:val="1"/>
      <w:numFmt w:val="decimal"/>
      <w:pStyle w:val="110"/>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BB0C29"/>
    <w:multiLevelType w:val="hybridMultilevel"/>
    <w:tmpl w:val="5B123436"/>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8" w15:restartNumberingAfterBreak="0">
    <w:nsid w:val="66AB7A04"/>
    <w:multiLevelType w:val="hybridMultilevel"/>
    <w:tmpl w:val="3F92526A"/>
    <w:lvl w:ilvl="0" w:tplc="3EC6AC92">
      <w:start w:val="1"/>
      <w:numFmt w:val="decimal"/>
      <w:pStyle w:val="20"/>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E32AF1"/>
    <w:multiLevelType w:val="hybridMultilevel"/>
    <w:tmpl w:val="1048EDC0"/>
    <w:lvl w:ilvl="0" w:tplc="FED4C526">
      <w:start w:val="1"/>
      <w:numFmt w:val="decimal"/>
      <w:pStyle w:val="120"/>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1922C0"/>
    <w:multiLevelType w:val="hybridMultilevel"/>
    <w:tmpl w:val="9D94AC9C"/>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1" w15:restartNumberingAfterBreak="0">
    <w:nsid w:val="6FE9126B"/>
    <w:multiLevelType w:val="hybridMultilevel"/>
    <w:tmpl w:val="A4EA11C4"/>
    <w:lvl w:ilvl="0" w:tplc="42BA24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1A0602C"/>
    <w:multiLevelType w:val="hybridMultilevel"/>
    <w:tmpl w:val="7A32756C"/>
    <w:lvl w:ilvl="0" w:tplc="92E03A9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3" w15:restartNumberingAfterBreak="0">
    <w:nsid w:val="79712919"/>
    <w:multiLevelType w:val="hybridMultilevel"/>
    <w:tmpl w:val="CCA42C98"/>
    <w:lvl w:ilvl="0" w:tplc="92E03A90">
      <w:start w:val="1"/>
      <w:numFmt w:val="decimalEnclosedCircle"/>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4" w15:restartNumberingAfterBreak="0">
    <w:nsid w:val="7A4A2916"/>
    <w:multiLevelType w:val="hybridMultilevel"/>
    <w:tmpl w:val="D884C672"/>
    <w:lvl w:ilvl="0" w:tplc="DEC6FB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4"/>
  </w:num>
  <w:num w:numId="3">
    <w:abstractNumId w:val="42"/>
  </w:num>
  <w:num w:numId="4">
    <w:abstractNumId w:val="7"/>
  </w:num>
  <w:num w:numId="5">
    <w:abstractNumId w:val="29"/>
  </w:num>
  <w:num w:numId="6">
    <w:abstractNumId w:val="20"/>
  </w:num>
  <w:num w:numId="7">
    <w:abstractNumId w:val="23"/>
  </w:num>
  <w:num w:numId="8">
    <w:abstractNumId w:val="43"/>
  </w:num>
  <w:num w:numId="9">
    <w:abstractNumId w:val="9"/>
  </w:num>
  <w:num w:numId="10">
    <w:abstractNumId w:val="28"/>
  </w:num>
  <w:num w:numId="11">
    <w:abstractNumId w:val="0"/>
  </w:num>
  <w:num w:numId="12">
    <w:abstractNumId w:val="40"/>
  </w:num>
  <w:num w:numId="13">
    <w:abstractNumId w:val="27"/>
  </w:num>
  <w:num w:numId="14">
    <w:abstractNumId w:val="18"/>
  </w:num>
  <w:num w:numId="15">
    <w:abstractNumId w:val="31"/>
  </w:num>
  <w:num w:numId="16">
    <w:abstractNumId w:val="12"/>
  </w:num>
  <w:num w:numId="17">
    <w:abstractNumId w:val="16"/>
  </w:num>
  <w:num w:numId="18">
    <w:abstractNumId w:val="37"/>
  </w:num>
  <w:num w:numId="19">
    <w:abstractNumId w:val="25"/>
  </w:num>
  <w:num w:numId="20">
    <w:abstractNumId w:val="10"/>
  </w:num>
  <w:num w:numId="21">
    <w:abstractNumId w:val="21"/>
  </w:num>
  <w:num w:numId="22">
    <w:abstractNumId w:val="6"/>
  </w:num>
  <w:num w:numId="23">
    <w:abstractNumId w:val="41"/>
  </w:num>
  <w:num w:numId="24">
    <w:abstractNumId w:val="8"/>
  </w:num>
  <w:num w:numId="25">
    <w:abstractNumId w:val="44"/>
  </w:num>
  <w:num w:numId="26">
    <w:abstractNumId w:val="4"/>
  </w:num>
  <w:num w:numId="27">
    <w:abstractNumId w:val="5"/>
  </w:num>
  <w:num w:numId="28">
    <w:abstractNumId w:val="24"/>
  </w:num>
  <w:num w:numId="29">
    <w:abstractNumId w:val="3"/>
  </w:num>
  <w:num w:numId="30">
    <w:abstractNumId w:val="38"/>
  </w:num>
  <w:num w:numId="31">
    <w:abstractNumId w:val="26"/>
  </w:num>
  <w:num w:numId="32">
    <w:abstractNumId w:val="32"/>
  </w:num>
  <w:num w:numId="33">
    <w:abstractNumId w:val="15"/>
  </w:num>
  <w:num w:numId="34">
    <w:abstractNumId w:val="17"/>
  </w:num>
  <w:num w:numId="35">
    <w:abstractNumId w:val="33"/>
  </w:num>
  <w:num w:numId="36">
    <w:abstractNumId w:val="1"/>
  </w:num>
  <w:num w:numId="37">
    <w:abstractNumId w:val="2"/>
  </w:num>
  <w:num w:numId="38">
    <w:abstractNumId w:val="30"/>
  </w:num>
  <w:num w:numId="39">
    <w:abstractNumId w:val="13"/>
  </w:num>
  <w:num w:numId="40">
    <w:abstractNumId w:val="36"/>
  </w:num>
  <w:num w:numId="41">
    <w:abstractNumId w:val="39"/>
  </w:num>
  <w:num w:numId="42">
    <w:abstractNumId w:val="11"/>
  </w:num>
  <w:num w:numId="43">
    <w:abstractNumId w:val="35"/>
  </w:num>
  <w:num w:numId="44">
    <w:abstractNumId w:val="19"/>
  </w:num>
  <w:num w:numId="45">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uo tianzheng">
    <w15:presenceInfo w15:providerId="Windows Live" w15:userId="21344b7a17324d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8F"/>
    <w:rsid w:val="00002423"/>
    <w:rsid w:val="00032DAA"/>
    <w:rsid w:val="00035195"/>
    <w:rsid w:val="00045BFC"/>
    <w:rsid w:val="0006482D"/>
    <w:rsid w:val="000D6F4A"/>
    <w:rsid w:val="000E3D0F"/>
    <w:rsid w:val="001177BD"/>
    <w:rsid w:val="001226AD"/>
    <w:rsid w:val="00134EA4"/>
    <w:rsid w:val="00171E15"/>
    <w:rsid w:val="00191D34"/>
    <w:rsid w:val="0019663A"/>
    <w:rsid w:val="001B007D"/>
    <w:rsid w:val="00205D64"/>
    <w:rsid w:val="00242A97"/>
    <w:rsid w:val="002965C2"/>
    <w:rsid w:val="002C4F8C"/>
    <w:rsid w:val="002D307B"/>
    <w:rsid w:val="00313B23"/>
    <w:rsid w:val="00336154"/>
    <w:rsid w:val="0036437D"/>
    <w:rsid w:val="003C3557"/>
    <w:rsid w:val="003C47D9"/>
    <w:rsid w:val="00421618"/>
    <w:rsid w:val="004764EA"/>
    <w:rsid w:val="0049111B"/>
    <w:rsid w:val="004A43DC"/>
    <w:rsid w:val="00567B47"/>
    <w:rsid w:val="00586A16"/>
    <w:rsid w:val="00624BDC"/>
    <w:rsid w:val="00650DEA"/>
    <w:rsid w:val="00672990"/>
    <w:rsid w:val="006B7158"/>
    <w:rsid w:val="006D6C7A"/>
    <w:rsid w:val="006E4CCB"/>
    <w:rsid w:val="007079DF"/>
    <w:rsid w:val="00763808"/>
    <w:rsid w:val="00772359"/>
    <w:rsid w:val="007A2F04"/>
    <w:rsid w:val="007A3592"/>
    <w:rsid w:val="00824668"/>
    <w:rsid w:val="00834E97"/>
    <w:rsid w:val="008465C7"/>
    <w:rsid w:val="00860951"/>
    <w:rsid w:val="00870D15"/>
    <w:rsid w:val="00883AF9"/>
    <w:rsid w:val="008976B7"/>
    <w:rsid w:val="008D0524"/>
    <w:rsid w:val="00903F55"/>
    <w:rsid w:val="00917F62"/>
    <w:rsid w:val="00925630"/>
    <w:rsid w:val="00931194"/>
    <w:rsid w:val="00934526"/>
    <w:rsid w:val="00956759"/>
    <w:rsid w:val="00974285"/>
    <w:rsid w:val="0098228F"/>
    <w:rsid w:val="009B7E6A"/>
    <w:rsid w:val="009C2AA1"/>
    <w:rsid w:val="009E482B"/>
    <w:rsid w:val="00A066C9"/>
    <w:rsid w:val="00A60459"/>
    <w:rsid w:val="00A67111"/>
    <w:rsid w:val="00AC2A56"/>
    <w:rsid w:val="00AD681F"/>
    <w:rsid w:val="00AE4EC9"/>
    <w:rsid w:val="00B11B5A"/>
    <w:rsid w:val="00B72E5E"/>
    <w:rsid w:val="00B95105"/>
    <w:rsid w:val="00BA758F"/>
    <w:rsid w:val="00BC5182"/>
    <w:rsid w:val="00C86281"/>
    <w:rsid w:val="00C86B81"/>
    <w:rsid w:val="00CA46DB"/>
    <w:rsid w:val="00CC2B78"/>
    <w:rsid w:val="00CC2D78"/>
    <w:rsid w:val="00CD30B4"/>
    <w:rsid w:val="00D5577C"/>
    <w:rsid w:val="00D65D4A"/>
    <w:rsid w:val="00DB6C75"/>
    <w:rsid w:val="00DC0EBC"/>
    <w:rsid w:val="00DD6495"/>
    <w:rsid w:val="00E13654"/>
    <w:rsid w:val="00E41DE8"/>
    <w:rsid w:val="00E63862"/>
    <w:rsid w:val="00EA2992"/>
    <w:rsid w:val="00F02449"/>
    <w:rsid w:val="00F237BA"/>
    <w:rsid w:val="00F30908"/>
    <w:rsid w:val="00F365E8"/>
    <w:rsid w:val="00F57150"/>
    <w:rsid w:val="00FC6BDC"/>
    <w:rsid w:val="00FD1359"/>
    <w:rsid w:val="00FD46C9"/>
    <w:rsid w:val="00FD555F"/>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07A80"/>
  <w15:chartTrackingRefBased/>
  <w15:docId w15:val="{06192668-F5F1-4D9B-8543-90F2F66B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173"/>
    <w:pPr>
      <w:widowControl w:val="0"/>
      <w:jc w:val="both"/>
    </w:pPr>
  </w:style>
  <w:style w:type="paragraph" w:styleId="12">
    <w:name w:val="heading 1"/>
    <w:aliases w:val="实验标题"/>
    <w:basedOn w:val="a"/>
    <w:next w:val="a"/>
    <w:link w:val="16"/>
    <w:qFormat/>
    <w:rsid w:val="00C86281"/>
    <w:pPr>
      <w:keepNext/>
      <w:keepLines/>
      <w:pageBreakBefore/>
      <w:numPr>
        <w:numId w:val="1"/>
      </w:numPr>
      <w:tabs>
        <w:tab w:val="clear" w:pos="3981"/>
        <w:tab w:val="left" w:pos="1008"/>
      </w:tabs>
      <w:adjustRightInd w:val="0"/>
      <w:spacing w:before="120" w:after="200"/>
      <w:ind w:left="425"/>
      <w:jc w:val="left"/>
      <w:textAlignment w:val="baseline"/>
      <w:outlineLvl w:val="0"/>
    </w:pPr>
    <w:rPr>
      <w:rFonts w:ascii="Times New Roman" w:eastAsia="黑体" w:hAnsi="Times New Roman" w:cs="Times New Roman"/>
      <w:kern w:val="44"/>
      <w:sz w:val="36"/>
      <w:szCs w:val="20"/>
    </w:rPr>
  </w:style>
  <w:style w:type="paragraph" w:styleId="2">
    <w:name w:val="heading 2"/>
    <w:basedOn w:val="a"/>
    <w:next w:val="a0"/>
    <w:link w:val="21"/>
    <w:autoRedefine/>
    <w:qFormat/>
    <w:rsid w:val="00E63862"/>
    <w:pPr>
      <w:keepNext/>
      <w:keepLines/>
      <w:numPr>
        <w:ilvl w:val="1"/>
        <w:numId w:val="2"/>
      </w:numPr>
      <w:tabs>
        <w:tab w:val="left" w:pos="567"/>
      </w:tabs>
      <w:adjustRightInd w:val="0"/>
      <w:spacing w:before="120" w:after="120" w:line="240" w:lineRule="atLeast"/>
      <w:jc w:val="left"/>
      <w:textAlignment w:val="baseline"/>
      <w:outlineLvl w:val="1"/>
    </w:pPr>
    <w:rPr>
      <w:rFonts w:ascii="黑体" w:eastAsia="宋体" w:hAnsi="Arial" w:cs="Times New Roman"/>
      <w:kern w:val="0"/>
      <w:sz w:val="24"/>
      <w:szCs w:val="20"/>
    </w:rPr>
  </w:style>
  <w:style w:type="paragraph" w:styleId="30">
    <w:name w:val="heading 3"/>
    <w:basedOn w:val="a"/>
    <w:next w:val="a"/>
    <w:link w:val="31"/>
    <w:uiPriority w:val="9"/>
    <w:semiHidden/>
    <w:unhideWhenUsed/>
    <w:qFormat/>
    <w:rsid w:val="00E63862"/>
    <w:pPr>
      <w:keepNext/>
      <w:keepLines/>
      <w:spacing w:before="260" w:after="260" w:line="416" w:lineRule="auto"/>
      <w:outlineLvl w:val="2"/>
    </w:pPr>
    <w:rPr>
      <w:b/>
      <w:bCs/>
      <w:sz w:val="32"/>
      <w:szCs w:val="32"/>
    </w:rPr>
  </w:style>
  <w:style w:type="paragraph" w:styleId="40">
    <w:name w:val="heading 4"/>
    <w:basedOn w:val="a"/>
    <w:next w:val="a"/>
    <w:link w:val="41"/>
    <w:uiPriority w:val="9"/>
    <w:semiHidden/>
    <w:unhideWhenUsed/>
    <w:qFormat/>
    <w:rsid w:val="00E638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标题 2 字符"/>
    <w:basedOn w:val="a1"/>
    <w:link w:val="2"/>
    <w:rsid w:val="00E63862"/>
    <w:rPr>
      <w:rFonts w:ascii="黑体" w:eastAsia="宋体" w:hAnsi="Arial" w:cs="Times New Roman"/>
      <w:kern w:val="0"/>
      <w:sz w:val="24"/>
      <w:szCs w:val="20"/>
    </w:rPr>
  </w:style>
  <w:style w:type="character" w:customStyle="1" w:styleId="16">
    <w:name w:val="标题 1 字符"/>
    <w:aliases w:val="实验标题 字符"/>
    <w:basedOn w:val="a1"/>
    <w:link w:val="12"/>
    <w:rsid w:val="00A60459"/>
    <w:rPr>
      <w:rFonts w:ascii="Times New Roman" w:eastAsia="黑体" w:hAnsi="Times New Roman" w:cs="Times New Roman"/>
      <w:kern w:val="44"/>
      <w:sz w:val="36"/>
      <w:szCs w:val="20"/>
    </w:rPr>
  </w:style>
  <w:style w:type="paragraph" w:styleId="a0">
    <w:name w:val="Normal Indent"/>
    <w:basedOn w:val="a"/>
    <w:uiPriority w:val="99"/>
    <w:semiHidden/>
    <w:unhideWhenUsed/>
    <w:rsid w:val="00C86281"/>
    <w:pPr>
      <w:ind w:firstLineChars="200" w:firstLine="420"/>
    </w:pPr>
  </w:style>
  <w:style w:type="paragraph" w:styleId="a4">
    <w:name w:val="header"/>
    <w:basedOn w:val="a"/>
    <w:link w:val="a5"/>
    <w:uiPriority w:val="99"/>
    <w:unhideWhenUsed/>
    <w:rsid w:val="00AE4E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E4EC9"/>
    <w:rPr>
      <w:sz w:val="18"/>
      <w:szCs w:val="18"/>
    </w:rPr>
  </w:style>
  <w:style w:type="paragraph" w:styleId="a6">
    <w:name w:val="footer"/>
    <w:basedOn w:val="a"/>
    <w:link w:val="a7"/>
    <w:uiPriority w:val="99"/>
    <w:unhideWhenUsed/>
    <w:rsid w:val="00AE4EC9"/>
    <w:pPr>
      <w:tabs>
        <w:tab w:val="center" w:pos="4153"/>
        <w:tab w:val="right" w:pos="8306"/>
      </w:tabs>
      <w:snapToGrid w:val="0"/>
      <w:jc w:val="left"/>
    </w:pPr>
    <w:rPr>
      <w:sz w:val="18"/>
      <w:szCs w:val="18"/>
    </w:rPr>
  </w:style>
  <w:style w:type="character" w:customStyle="1" w:styleId="a7">
    <w:name w:val="页脚 字符"/>
    <w:basedOn w:val="a1"/>
    <w:link w:val="a6"/>
    <w:uiPriority w:val="99"/>
    <w:rsid w:val="00AE4EC9"/>
    <w:rPr>
      <w:sz w:val="18"/>
      <w:szCs w:val="18"/>
    </w:rPr>
  </w:style>
  <w:style w:type="paragraph" w:styleId="a8">
    <w:name w:val="List Paragraph"/>
    <w:basedOn w:val="a"/>
    <w:uiPriority w:val="34"/>
    <w:qFormat/>
    <w:rsid w:val="004764EA"/>
    <w:pPr>
      <w:ind w:firstLineChars="200" w:firstLine="420"/>
    </w:pPr>
  </w:style>
  <w:style w:type="paragraph" w:styleId="a9">
    <w:name w:val="Date"/>
    <w:basedOn w:val="a"/>
    <w:next w:val="a"/>
    <w:link w:val="aa"/>
    <w:uiPriority w:val="99"/>
    <w:semiHidden/>
    <w:unhideWhenUsed/>
    <w:rsid w:val="00F02449"/>
    <w:pPr>
      <w:ind w:leftChars="2500" w:left="100"/>
    </w:pPr>
  </w:style>
  <w:style w:type="character" w:customStyle="1" w:styleId="aa">
    <w:name w:val="日期 字符"/>
    <w:basedOn w:val="a1"/>
    <w:link w:val="a9"/>
    <w:uiPriority w:val="99"/>
    <w:semiHidden/>
    <w:rsid w:val="00F02449"/>
  </w:style>
  <w:style w:type="character" w:styleId="ab">
    <w:name w:val="Strong"/>
    <w:basedOn w:val="a1"/>
    <w:uiPriority w:val="22"/>
    <w:qFormat/>
    <w:rsid w:val="00931194"/>
    <w:rPr>
      <w:b/>
      <w:bCs/>
    </w:rPr>
  </w:style>
  <w:style w:type="paragraph" w:styleId="ac">
    <w:name w:val="Normal (Web)"/>
    <w:basedOn w:val="a"/>
    <w:uiPriority w:val="99"/>
    <w:unhideWhenUsed/>
    <w:rsid w:val="00931194"/>
    <w:pPr>
      <w:widowControl/>
      <w:spacing w:before="100" w:beforeAutospacing="1" w:after="100" w:afterAutospacing="1"/>
      <w:jc w:val="left"/>
    </w:pPr>
    <w:rPr>
      <w:rFonts w:ascii="宋体" w:eastAsia="宋体" w:hAnsi="宋体" w:cs="宋体"/>
      <w:kern w:val="0"/>
      <w:sz w:val="24"/>
      <w:szCs w:val="24"/>
    </w:rPr>
  </w:style>
  <w:style w:type="paragraph" w:customStyle="1" w:styleId="1">
    <w:name w:val="样式1"/>
    <w:basedOn w:val="30"/>
    <w:link w:val="18"/>
    <w:qFormat/>
    <w:rsid w:val="00E63862"/>
    <w:pPr>
      <w:numPr>
        <w:numId w:val="29"/>
      </w:numPr>
      <w:jc w:val="left"/>
    </w:pPr>
    <w:rPr>
      <w:rFonts w:eastAsia="宋体"/>
      <w:sz w:val="24"/>
    </w:rPr>
  </w:style>
  <w:style w:type="paragraph" w:customStyle="1" w:styleId="20">
    <w:name w:val="样式2"/>
    <w:basedOn w:val="a"/>
    <w:next w:val="40"/>
    <w:qFormat/>
    <w:rsid w:val="00E63862"/>
    <w:pPr>
      <w:numPr>
        <w:numId w:val="30"/>
      </w:numPr>
      <w:spacing w:line="360" w:lineRule="auto"/>
    </w:pPr>
    <w:rPr>
      <w:rFonts w:ascii="宋体" w:eastAsia="宋体" w:hAnsi="宋体"/>
      <w:b/>
      <w:bCs/>
      <w:sz w:val="24"/>
      <w:szCs w:val="24"/>
    </w:rPr>
  </w:style>
  <w:style w:type="character" w:customStyle="1" w:styleId="31">
    <w:name w:val="标题 3 字符"/>
    <w:basedOn w:val="a1"/>
    <w:link w:val="30"/>
    <w:uiPriority w:val="9"/>
    <w:semiHidden/>
    <w:rsid w:val="00E63862"/>
    <w:rPr>
      <w:b/>
      <w:bCs/>
      <w:sz w:val="32"/>
      <w:szCs w:val="32"/>
    </w:rPr>
  </w:style>
  <w:style w:type="character" w:customStyle="1" w:styleId="18">
    <w:name w:val="样式1 字符"/>
    <w:basedOn w:val="31"/>
    <w:link w:val="1"/>
    <w:rsid w:val="00E63862"/>
    <w:rPr>
      <w:rFonts w:eastAsia="宋体"/>
      <w:b/>
      <w:bCs/>
      <w:sz w:val="24"/>
      <w:szCs w:val="32"/>
    </w:rPr>
  </w:style>
  <w:style w:type="paragraph" w:customStyle="1" w:styleId="3">
    <w:name w:val="样式3"/>
    <w:basedOn w:val="a"/>
    <w:qFormat/>
    <w:rsid w:val="00FF1173"/>
    <w:pPr>
      <w:numPr>
        <w:numId w:val="31"/>
      </w:numPr>
      <w:spacing w:line="360" w:lineRule="auto"/>
      <w:ind w:firstLineChars="100" w:firstLine="100"/>
    </w:pPr>
    <w:rPr>
      <w:rFonts w:ascii="宋体" w:eastAsia="宋体" w:hAnsi="宋体"/>
      <w:b/>
      <w:bCs/>
      <w:sz w:val="24"/>
      <w:szCs w:val="24"/>
    </w:rPr>
  </w:style>
  <w:style w:type="character" w:customStyle="1" w:styleId="41">
    <w:name w:val="标题 4 字符"/>
    <w:basedOn w:val="a1"/>
    <w:link w:val="40"/>
    <w:uiPriority w:val="9"/>
    <w:semiHidden/>
    <w:rsid w:val="00E63862"/>
    <w:rPr>
      <w:rFonts w:asciiTheme="majorHAnsi" w:eastAsiaTheme="majorEastAsia" w:hAnsiTheme="majorHAnsi" w:cstheme="majorBidi"/>
      <w:b/>
      <w:bCs/>
      <w:sz w:val="28"/>
      <w:szCs w:val="28"/>
    </w:rPr>
  </w:style>
  <w:style w:type="paragraph" w:customStyle="1" w:styleId="4">
    <w:name w:val="样式4"/>
    <w:basedOn w:val="20"/>
    <w:qFormat/>
    <w:rsid w:val="00FF1173"/>
    <w:pPr>
      <w:numPr>
        <w:numId w:val="32"/>
      </w:numPr>
    </w:pPr>
  </w:style>
  <w:style w:type="paragraph" w:styleId="TOC">
    <w:name w:val="TOC Heading"/>
    <w:basedOn w:val="12"/>
    <w:next w:val="a"/>
    <w:uiPriority w:val="39"/>
    <w:unhideWhenUsed/>
    <w:qFormat/>
    <w:rsid w:val="00FF1173"/>
    <w:pPr>
      <w:pageBreakBefore w:val="0"/>
      <w:widowControl/>
      <w:numPr>
        <w:numId w:val="0"/>
      </w:numPr>
      <w:tabs>
        <w:tab w:val="clear" w:pos="1008"/>
      </w:tabs>
      <w:adjustRightInd/>
      <w:spacing w:before="240" w:after="0" w:line="259" w:lineRule="auto"/>
      <w:textAlignment w:val="auto"/>
      <w:outlineLvl w:val="9"/>
    </w:pPr>
    <w:rPr>
      <w:rFonts w:asciiTheme="majorHAnsi" w:eastAsiaTheme="majorEastAsia" w:hAnsiTheme="majorHAnsi" w:cstheme="majorBidi"/>
      <w:color w:val="2F5496" w:themeColor="accent1" w:themeShade="BF"/>
      <w:kern w:val="0"/>
      <w:sz w:val="32"/>
      <w:szCs w:val="32"/>
    </w:rPr>
  </w:style>
  <w:style w:type="paragraph" w:styleId="TOC3">
    <w:name w:val="toc 3"/>
    <w:basedOn w:val="a"/>
    <w:next w:val="a"/>
    <w:autoRedefine/>
    <w:uiPriority w:val="39"/>
    <w:unhideWhenUsed/>
    <w:rsid w:val="00FF1173"/>
    <w:pPr>
      <w:ind w:leftChars="400" w:left="840"/>
    </w:pPr>
  </w:style>
  <w:style w:type="character" w:styleId="ad">
    <w:name w:val="Hyperlink"/>
    <w:basedOn w:val="a1"/>
    <w:uiPriority w:val="99"/>
    <w:unhideWhenUsed/>
    <w:rsid w:val="00FF1173"/>
    <w:rPr>
      <w:color w:val="0563C1" w:themeColor="hyperlink"/>
      <w:u w:val="single"/>
    </w:rPr>
  </w:style>
  <w:style w:type="paragraph" w:customStyle="1" w:styleId="11">
    <w:name w:val="标题1"/>
    <w:basedOn w:val="a"/>
    <w:qFormat/>
    <w:rsid w:val="00FF1173"/>
    <w:pPr>
      <w:numPr>
        <w:numId w:val="33"/>
      </w:numPr>
      <w:spacing w:line="360" w:lineRule="auto"/>
    </w:pPr>
    <w:rPr>
      <w:rFonts w:ascii="宋体" w:eastAsia="宋体" w:hAnsi="宋体"/>
      <w:b/>
      <w:sz w:val="24"/>
      <w:szCs w:val="24"/>
    </w:rPr>
  </w:style>
  <w:style w:type="paragraph" w:styleId="TOC2">
    <w:name w:val="toc 2"/>
    <w:basedOn w:val="a"/>
    <w:next w:val="a"/>
    <w:autoRedefine/>
    <w:uiPriority w:val="39"/>
    <w:unhideWhenUsed/>
    <w:rsid w:val="003C3557"/>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C3557"/>
    <w:pPr>
      <w:widowControl/>
      <w:spacing w:after="100" w:line="259" w:lineRule="auto"/>
      <w:jc w:val="left"/>
    </w:pPr>
    <w:rPr>
      <w:rFonts w:cs="Times New Roman"/>
      <w:kern w:val="0"/>
      <w:sz w:val="22"/>
      <w:szCs w:val="22"/>
    </w:rPr>
  </w:style>
  <w:style w:type="paragraph" w:customStyle="1" w:styleId="5">
    <w:name w:val="样式5"/>
    <w:basedOn w:val="20"/>
    <w:next w:val="20"/>
    <w:rsid w:val="006E4CCB"/>
    <w:pPr>
      <w:numPr>
        <w:numId w:val="34"/>
      </w:numPr>
      <w:spacing w:line="240" w:lineRule="auto"/>
    </w:pPr>
    <w:rPr>
      <w:b w:val="0"/>
      <w:bCs w:val="0"/>
    </w:rPr>
  </w:style>
  <w:style w:type="paragraph" w:customStyle="1" w:styleId="6">
    <w:name w:val="样式6"/>
    <w:basedOn w:val="20"/>
    <w:qFormat/>
    <w:rsid w:val="006E4CCB"/>
    <w:pPr>
      <w:numPr>
        <w:numId w:val="35"/>
      </w:numPr>
    </w:pPr>
  </w:style>
  <w:style w:type="paragraph" w:customStyle="1" w:styleId="7">
    <w:name w:val="样式7"/>
    <w:basedOn w:val="6"/>
    <w:qFormat/>
    <w:rsid w:val="00925630"/>
    <w:pPr>
      <w:numPr>
        <w:numId w:val="36"/>
      </w:numPr>
    </w:pPr>
  </w:style>
  <w:style w:type="paragraph" w:customStyle="1" w:styleId="8">
    <w:name w:val="样式8"/>
    <w:basedOn w:val="7"/>
    <w:qFormat/>
    <w:rsid w:val="00925630"/>
    <w:pPr>
      <w:numPr>
        <w:numId w:val="37"/>
      </w:numPr>
    </w:pPr>
  </w:style>
  <w:style w:type="paragraph" w:customStyle="1" w:styleId="9">
    <w:name w:val="样式9"/>
    <w:basedOn w:val="8"/>
    <w:qFormat/>
    <w:rsid w:val="00824668"/>
    <w:pPr>
      <w:numPr>
        <w:numId w:val="38"/>
      </w:numPr>
    </w:pPr>
  </w:style>
  <w:style w:type="paragraph" w:customStyle="1" w:styleId="10">
    <w:name w:val="样式10"/>
    <w:basedOn w:val="9"/>
    <w:qFormat/>
    <w:rsid w:val="00824668"/>
    <w:pPr>
      <w:numPr>
        <w:numId w:val="39"/>
      </w:numPr>
    </w:pPr>
  </w:style>
  <w:style w:type="paragraph" w:customStyle="1" w:styleId="110">
    <w:name w:val="样式11"/>
    <w:basedOn w:val="10"/>
    <w:qFormat/>
    <w:rsid w:val="00824668"/>
    <w:pPr>
      <w:numPr>
        <w:numId w:val="40"/>
      </w:numPr>
    </w:pPr>
  </w:style>
  <w:style w:type="paragraph" w:customStyle="1" w:styleId="120">
    <w:name w:val="样式12"/>
    <w:basedOn w:val="110"/>
    <w:rsid w:val="00824668"/>
    <w:pPr>
      <w:numPr>
        <w:numId w:val="41"/>
      </w:numPr>
    </w:pPr>
  </w:style>
  <w:style w:type="paragraph" w:customStyle="1" w:styleId="13">
    <w:name w:val="样式13"/>
    <w:basedOn w:val="120"/>
    <w:rsid w:val="00824668"/>
    <w:pPr>
      <w:numPr>
        <w:numId w:val="42"/>
      </w:numPr>
    </w:pPr>
  </w:style>
  <w:style w:type="paragraph" w:customStyle="1" w:styleId="14">
    <w:name w:val="样式14"/>
    <w:basedOn w:val="6"/>
    <w:rsid w:val="00824668"/>
    <w:pPr>
      <w:numPr>
        <w:numId w:val="43"/>
      </w:numPr>
      <w:ind w:left="170" w:hanging="170"/>
    </w:pPr>
  </w:style>
  <w:style w:type="paragraph" w:customStyle="1" w:styleId="15">
    <w:name w:val="样式15"/>
    <w:basedOn w:val="110"/>
    <w:rsid w:val="00824668"/>
    <w:pPr>
      <w:numPr>
        <w:numId w:val="44"/>
      </w:numPr>
    </w:pPr>
  </w:style>
  <w:style w:type="paragraph" w:customStyle="1" w:styleId="160">
    <w:name w:val="样式16"/>
    <w:basedOn w:val="14"/>
    <w:qFormat/>
    <w:rsid w:val="00824668"/>
    <w:pPr>
      <w:ind w:left="566" w:hangingChars="235" w:hanging="566"/>
    </w:pPr>
  </w:style>
  <w:style w:type="paragraph" w:customStyle="1" w:styleId="17">
    <w:name w:val="样式17"/>
    <w:basedOn w:val="160"/>
    <w:qFormat/>
    <w:rsid w:val="00824668"/>
    <w:pPr>
      <w:numPr>
        <w:numId w:val="45"/>
      </w:numPr>
    </w:pPr>
  </w:style>
  <w:style w:type="paragraph" w:styleId="ae">
    <w:name w:val="Balloon Text"/>
    <w:basedOn w:val="a"/>
    <w:link w:val="af"/>
    <w:uiPriority w:val="99"/>
    <w:semiHidden/>
    <w:unhideWhenUsed/>
    <w:rsid w:val="00883AF9"/>
    <w:rPr>
      <w:sz w:val="18"/>
      <w:szCs w:val="18"/>
    </w:rPr>
  </w:style>
  <w:style w:type="character" w:customStyle="1" w:styleId="af">
    <w:name w:val="批注框文本 字符"/>
    <w:basedOn w:val="a1"/>
    <w:link w:val="ae"/>
    <w:uiPriority w:val="99"/>
    <w:semiHidden/>
    <w:rsid w:val="00883AF9"/>
    <w:rPr>
      <w:sz w:val="18"/>
      <w:szCs w:val="18"/>
    </w:rPr>
  </w:style>
  <w:style w:type="character" w:styleId="af0">
    <w:name w:val="annotation reference"/>
    <w:basedOn w:val="a1"/>
    <w:uiPriority w:val="99"/>
    <w:semiHidden/>
    <w:unhideWhenUsed/>
    <w:rsid w:val="00F237BA"/>
    <w:rPr>
      <w:sz w:val="21"/>
      <w:szCs w:val="21"/>
    </w:rPr>
  </w:style>
  <w:style w:type="paragraph" w:styleId="af1">
    <w:name w:val="annotation text"/>
    <w:basedOn w:val="a"/>
    <w:link w:val="af2"/>
    <w:uiPriority w:val="99"/>
    <w:semiHidden/>
    <w:unhideWhenUsed/>
    <w:rsid w:val="00F237BA"/>
    <w:pPr>
      <w:jc w:val="left"/>
    </w:pPr>
  </w:style>
  <w:style w:type="character" w:customStyle="1" w:styleId="af2">
    <w:name w:val="批注文字 字符"/>
    <w:basedOn w:val="a1"/>
    <w:link w:val="af1"/>
    <w:uiPriority w:val="99"/>
    <w:semiHidden/>
    <w:rsid w:val="00F237BA"/>
  </w:style>
  <w:style w:type="paragraph" w:styleId="af3">
    <w:name w:val="annotation subject"/>
    <w:basedOn w:val="af1"/>
    <w:next w:val="af1"/>
    <w:link w:val="af4"/>
    <w:uiPriority w:val="99"/>
    <w:semiHidden/>
    <w:unhideWhenUsed/>
    <w:rsid w:val="00F237BA"/>
    <w:rPr>
      <w:b/>
      <w:bCs/>
    </w:rPr>
  </w:style>
  <w:style w:type="character" w:customStyle="1" w:styleId="af4">
    <w:name w:val="批注主题 字符"/>
    <w:basedOn w:val="af2"/>
    <w:link w:val="af3"/>
    <w:uiPriority w:val="99"/>
    <w:semiHidden/>
    <w:rsid w:val="00F23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64959">
      <w:bodyDiv w:val="1"/>
      <w:marLeft w:val="0"/>
      <w:marRight w:val="0"/>
      <w:marTop w:val="0"/>
      <w:marBottom w:val="0"/>
      <w:divBdr>
        <w:top w:val="none" w:sz="0" w:space="0" w:color="auto"/>
        <w:left w:val="none" w:sz="0" w:space="0" w:color="auto"/>
        <w:bottom w:val="none" w:sz="0" w:space="0" w:color="auto"/>
        <w:right w:val="none" w:sz="0" w:space="0" w:color="auto"/>
      </w:divBdr>
      <w:divsChild>
        <w:div w:id="67579187">
          <w:marLeft w:val="547"/>
          <w:marRight w:val="0"/>
          <w:marTop w:val="0"/>
          <w:marBottom w:val="0"/>
          <w:divBdr>
            <w:top w:val="none" w:sz="0" w:space="0" w:color="auto"/>
            <w:left w:val="none" w:sz="0" w:space="0" w:color="auto"/>
            <w:bottom w:val="none" w:sz="0" w:space="0" w:color="auto"/>
            <w:right w:val="none" w:sz="0" w:space="0" w:color="auto"/>
          </w:divBdr>
        </w:div>
        <w:div w:id="1647080489">
          <w:marLeft w:val="1166"/>
          <w:marRight w:val="0"/>
          <w:marTop w:val="0"/>
          <w:marBottom w:val="0"/>
          <w:divBdr>
            <w:top w:val="none" w:sz="0" w:space="0" w:color="auto"/>
            <w:left w:val="none" w:sz="0" w:space="0" w:color="auto"/>
            <w:bottom w:val="none" w:sz="0" w:space="0" w:color="auto"/>
            <w:right w:val="none" w:sz="0" w:space="0" w:color="auto"/>
          </w:divBdr>
        </w:div>
        <w:div w:id="320351553">
          <w:marLeft w:val="1166"/>
          <w:marRight w:val="0"/>
          <w:marTop w:val="0"/>
          <w:marBottom w:val="0"/>
          <w:divBdr>
            <w:top w:val="none" w:sz="0" w:space="0" w:color="auto"/>
            <w:left w:val="none" w:sz="0" w:space="0" w:color="auto"/>
            <w:bottom w:val="none" w:sz="0" w:space="0" w:color="auto"/>
            <w:right w:val="none" w:sz="0" w:space="0" w:color="auto"/>
          </w:divBdr>
        </w:div>
        <w:div w:id="684212100">
          <w:marLeft w:val="1166"/>
          <w:marRight w:val="0"/>
          <w:marTop w:val="0"/>
          <w:marBottom w:val="0"/>
          <w:divBdr>
            <w:top w:val="none" w:sz="0" w:space="0" w:color="auto"/>
            <w:left w:val="none" w:sz="0" w:space="0" w:color="auto"/>
            <w:bottom w:val="none" w:sz="0" w:space="0" w:color="auto"/>
            <w:right w:val="none" w:sz="0" w:space="0" w:color="auto"/>
          </w:divBdr>
        </w:div>
        <w:div w:id="140911449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FBDADA-04A2-4C61-8B05-DC5E7B71241F}" type="doc">
      <dgm:prSet loTypeId="urn:microsoft.com/office/officeart/2005/8/layout/matrix1" loCatId="matrix" qsTypeId="urn:microsoft.com/office/officeart/2005/8/quickstyle/simple1" qsCatId="simple" csTypeId="urn:microsoft.com/office/officeart/2005/8/colors/accent6_4" csCatId="accent6" phldr="1"/>
      <dgm:spPr/>
      <dgm:t>
        <a:bodyPr/>
        <a:lstStyle/>
        <a:p>
          <a:endParaRPr lang="zh-CN" altLang="en-US"/>
        </a:p>
      </dgm:t>
    </dgm:pt>
    <dgm:pt modelId="{8F0DDBAF-E280-4A22-AE77-2F35CD1BF522}">
      <dgm:prSet phldrT="[文本]"/>
      <dgm:spPr/>
      <dgm:t>
        <a:bodyPr/>
        <a:lstStyle/>
        <a:p>
          <a:r>
            <a:rPr lang="zh-CN"/>
            <a:t>同业竞争者的竞争程度</a:t>
          </a:r>
          <a:endParaRPr lang="en-US" altLang="zh-CN"/>
        </a:p>
      </dgm:t>
    </dgm:pt>
    <dgm:pt modelId="{A201C7B1-9B4A-416F-82D1-251A7E2B6AFE}" type="sibTrans" cxnId="{D4AD7029-2995-4F9A-B03F-2754EE853551}">
      <dgm:prSet/>
      <dgm:spPr/>
      <dgm:t>
        <a:bodyPr/>
        <a:lstStyle/>
        <a:p>
          <a:endParaRPr lang="zh-CN" altLang="en-US"/>
        </a:p>
      </dgm:t>
    </dgm:pt>
    <dgm:pt modelId="{1B0B3284-4B5B-4605-99AD-833FAB991043}" type="parTrans" cxnId="{D4AD7029-2995-4F9A-B03F-2754EE853551}">
      <dgm:prSet/>
      <dgm:spPr/>
      <dgm:t>
        <a:bodyPr/>
        <a:lstStyle/>
        <a:p>
          <a:endParaRPr lang="zh-CN" altLang="en-US"/>
        </a:p>
      </dgm:t>
    </dgm:pt>
    <dgm:pt modelId="{D9407C44-BF6E-4A6D-BBC7-C0F2AEFFE983}">
      <dgm:prSet phldrT="[文本]"/>
      <dgm:spPr/>
      <dgm:t>
        <a:bodyPr/>
        <a:lstStyle/>
        <a:p>
          <a:r>
            <a:rPr lang="zh-CN" altLang="en-US"/>
            <a:t>供方的议价能力</a:t>
          </a:r>
        </a:p>
      </dgm:t>
    </dgm:pt>
    <dgm:pt modelId="{5692018F-E43F-456F-8456-34FFDA406E44}" type="sibTrans" cxnId="{6E501521-ABA2-4478-8E49-51DF7E04F7C4}">
      <dgm:prSet/>
      <dgm:spPr/>
      <dgm:t>
        <a:bodyPr/>
        <a:lstStyle/>
        <a:p>
          <a:endParaRPr lang="zh-CN" altLang="en-US"/>
        </a:p>
      </dgm:t>
    </dgm:pt>
    <dgm:pt modelId="{79201FD4-C9DD-41C6-985C-01ACF9F9728E}" type="parTrans" cxnId="{6E501521-ABA2-4478-8E49-51DF7E04F7C4}">
      <dgm:prSet/>
      <dgm:spPr/>
      <dgm:t>
        <a:bodyPr/>
        <a:lstStyle/>
        <a:p>
          <a:endParaRPr lang="zh-CN" altLang="en-US"/>
        </a:p>
      </dgm:t>
    </dgm:pt>
    <dgm:pt modelId="{A8212F69-EB47-47B7-BA4C-9BFDCB4E413E}">
      <dgm:prSet phldrT="[文本]"/>
      <dgm:spPr/>
      <dgm:t>
        <a:bodyPr/>
        <a:lstStyle/>
        <a:p>
          <a:r>
            <a:rPr lang="zh-CN" altLang="en-US"/>
            <a:t>新进入者的威胁</a:t>
          </a:r>
        </a:p>
      </dgm:t>
    </dgm:pt>
    <dgm:pt modelId="{F1961139-6F3C-4CDD-A5C7-AA71A9A3B227}" type="sibTrans" cxnId="{0979B503-61A0-4F99-923E-DB30FD74B8AE}">
      <dgm:prSet/>
      <dgm:spPr/>
      <dgm:t>
        <a:bodyPr/>
        <a:lstStyle/>
        <a:p>
          <a:endParaRPr lang="zh-CN" altLang="en-US"/>
        </a:p>
      </dgm:t>
    </dgm:pt>
    <dgm:pt modelId="{27411C22-37EC-48BD-8FD7-4FF3A1E43D39}" type="parTrans" cxnId="{0979B503-61A0-4F99-923E-DB30FD74B8AE}">
      <dgm:prSet/>
      <dgm:spPr/>
      <dgm:t>
        <a:bodyPr/>
        <a:lstStyle/>
        <a:p>
          <a:endParaRPr lang="zh-CN" altLang="en-US"/>
        </a:p>
      </dgm:t>
    </dgm:pt>
    <dgm:pt modelId="{DE8B54F8-FF97-4456-8ABC-400A5F11270E}">
      <dgm:prSet phldrT="[文本]"/>
      <dgm:spPr/>
      <dgm:t>
        <a:bodyPr/>
        <a:lstStyle/>
        <a:p>
          <a:r>
            <a:rPr lang="zh-CN" altLang="en-US"/>
            <a:t>替代品的威胁</a:t>
          </a:r>
        </a:p>
      </dgm:t>
    </dgm:pt>
    <dgm:pt modelId="{D75039F9-F091-427B-B570-4563CF1A0C32}" type="sibTrans" cxnId="{352231F8-D86C-44CF-BF9D-31791F72A9BE}">
      <dgm:prSet/>
      <dgm:spPr/>
      <dgm:t>
        <a:bodyPr/>
        <a:lstStyle/>
        <a:p>
          <a:endParaRPr lang="zh-CN" altLang="en-US"/>
        </a:p>
      </dgm:t>
    </dgm:pt>
    <dgm:pt modelId="{CCCC356A-14F5-435B-8488-FB68282465C6}" type="parTrans" cxnId="{352231F8-D86C-44CF-BF9D-31791F72A9BE}">
      <dgm:prSet/>
      <dgm:spPr/>
      <dgm:t>
        <a:bodyPr/>
        <a:lstStyle/>
        <a:p>
          <a:endParaRPr lang="zh-CN" altLang="en-US"/>
        </a:p>
      </dgm:t>
    </dgm:pt>
    <dgm:pt modelId="{264F331E-13F5-4762-975A-767188E05304}">
      <dgm:prSet phldrT="[文本]"/>
      <dgm:spPr/>
      <dgm:t>
        <a:bodyPr/>
        <a:lstStyle/>
        <a:p>
          <a:r>
            <a:rPr lang="zh-CN" altLang="en-US"/>
            <a:t>买方的议价能力</a:t>
          </a:r>
        </a:p>
      </dgm:t>
    </dgm:pt>
    <dgm:pt modelId="{4D485C86-7822-476C-A393-0DA2A2C95432}" type="sibTrans" cxnId="{528A32A9-3DCC-455C-856B-59D01CC3939A}">
      <dgm:prSet/>
      <dgm:spPr/>
      <dgm:t>
        <a:bodyPr/>
        <a:lstStyle/>
        <a:p>
          <a:endParaRPr lang="zh-CN" altLang="en-US"/>
        </a:p>
      </dgm:t>
    </dgm:pt>
    <dgm:pt modelId="{B48293B5-3E44-4118-97C3-236E1608D1B6}" type="parTrans" cxnId="{528A32A9-3DCC-455C-856B-59D01CC3939A}">
      <dgm:prSet/>
      <dgm:spPr/>
      <dgm:t>
        <a:bodyPr/>
        <a:lstStyle/>
        <a:p>
          <a:endParaRPr lang="zh-CN" altLang="en-US"/>
        </a:p>
      </dgm:t>
    </dgm:pt>
    <dgm:pt modelId="{C9BBA4D9-B42C-4C16-BEDF-8F407B7BEC4A}" type="pres">
      <dgm:prSet presAssocID="{65FBDADA-04A2-4C61-8B05-DC5E7B71241F}" presName="diagram" presStyleCnt="0">
        <dgm:presLayoutVars>
          <dgm:chMax val="1"/>
          <dgm:dir/>
          <dgm:animLvl val="ctr"/>
          <dgm:resizeHandles val="exact"/>
        </dgm:presLayoutVars>
      </dgm:prSet>
      <dgm:spPr/>
    </dgm:pt>
    <dgm:pt modelId="{67603EB5-8F06-4F99-A086-5E95E743EB46}" type="pres">
      <dgm:prSet presAssocID="{65FBDADA-04A2-4C61-8B05-DC5E7B71241F}" presName="matrix" presStyleCnt="0"/>
      <dgm:spPr/>
    </dgm:pt>
    <dgm:pt modelId="{D3A67421-E61D-458A-83C6-805016509AC2}" type="pres">
      <dgm:prSet presAssocID="{65FBDADA-04A2-4C61-8B05-DC5E7B71241F}" presName="tile1" presStyleLbl="node1" presStyleIdx="0" presStyleCnt="4"/>
      <dgm:spPr/>
    </dgm:pt>
    <dgm:pt modelId="{2C24C7E1-9134-4ED6-8EFC-91918DB2532B}" type="pres">
      <dgm:prSet presAssocID="{65FBDADA-04A2-4C61-8B05-DC5E7B71241F}" presName="tile1text" presStyleLbl="node1" presStyleIdx="0" presStyleCnt="4">
        <dgm:presLayoutVars>
          <dgm:chMax val="0"/>
          <dgm:chPref val="0"/>
          <dgm:bulletEnabled val="1"/>
        </dgm:presLayoutVars>
      </dgm:prSet>
      <dgm:spPr/>
    </dgm:pt>
    <dgm:pt modelId="{E240BA7B-9E6F-4BBE-AF3C-4FC4A854C8AB}" type="pres">
      <dgm:prSet presAssocID="{65FBDADA-04A2-4C61-8B05-DC5E7B71241F}" presName="tile2" presStyleLbl="node1" presStyleIdx="1" presStyleCnt="4"/>
      <dgm:spPr/>
    </dgm:pt>
    <dgm:pt modelId="{0EA57C6A-6166-4AED-A387-3217DE586075}" type="pres">
      <dgm:prSet presAssocID="{65FBDADA-04A2-4C61-8B05-DC5E7B71241F}" presName="tile2text" presStyleLbl="node1" presStyleIdx="1" presStyleCnt="4">
        <dgm:presLayoutVars>
          <dgm:chMax val="0"/>
          <dgm:chPref val="0"/>
          <dgm:bulletEnabled val="1"/>
        </dgm:presLayoutVars>
      </dgm:prSet>
      <dgm:spPr/>
    </dgm:pt>
    <dgm:pt modelId="{3AE62CB0-ADA8-4B87-97ED-8BD923280D88}" type="pres">
      <dgm:prSet presAssocID="{65FBDADA-04A2-4C61-8B05-DC5E7B71241F}" presName="tile3" presStyleLbl="node1" presStyleIdx="2" presStyleCnt="4"/>
      <dgm:spPr/>
    </dgm:pt>
    <dgm:pt modelId="{9859D7F0-D963-455A-836E-AAFD37AFE269}" type="pres">
      <dgm:prSet presAssocID="{65FBDADA-04A2-4C61-8B05-DC5E7B71241F}" presName="tile3text" presStyleLbl="node1" presStyleIdx="2" presStyleCnt="4">
        <dgm:presLayoutVars>
          <dgm:chMax val="0"/>
          <dgm:chPref val="0"/>
          <dgm:bulletEnabled val="1"/>
        </dgm:presLayoutVars>
      </dgm:prSet>
      <dgm:spPr/>
    </dgm:pt>
    <dgm:pt modelId="{FCEA0DEE-8E74-4B3A-AF64-B4E914C22544}" type="pres">
      <dgm:prSet presAssocID="{65FBDADA-04A2-4C61-8B05-DC5E7B71241F}" presName="tile4" presStyleLbl="node1" presStyleIdx="3" presStyleCnt="4"/>
      <dgm:spPr/>
    </dgm:pt>
    <dgm:pt modelId="{6BBAFE84-EA68-4088-B64E-01E286E3CA07}" type="pres">
      <dgm:prSet presAssocID="{65FBDADA-04A2-4C61-8B05-DC5E7B71241F}" presName="tile4text" presStyleLbl="node1" presStyleIdx="3" presStyleCnt="4">
        <dgm:presLayoutVars>
          <dgm:chMax val="0"/>
          <dgm:chPref val="0"/>
          <dgm:bulletEnabled val="1"/>
        </dgm:presLayoutVars>
      </dgm:prSet>
      <dgm:spPr/>
    </dgm:pt>
    <dgm:pt modelId="{EAD526EE-3E14-456B-B486-7EE003B39442}" type="pres">
      <dgm:prSet presAssocID="{65FBDADA-04A2-4C61-8B05-DC5E7B71241F}" presName="centerTile" presStyleLbl="fgShp" presStyleIdx="0" presStyleCnt="1">
        <dgm:presLayoutVars>
          <dgm:chMax val="0"/>
          <dgm:chPref val="0"/>
        </dgm:presLayoutVars>
      </dgm:prSet>
      <dgm:spPr/>
    </dgm:pt>
  </dgm:ptLst>
  <dgm:cxnLst>
    <dgm:cxn modelId="{0979B503-61A0-4F99-923E-DB30FD74B8AE}" srcId="{8F0DDBAF-E280-4A22-AE77-2F35CD1BF522}" destId="{A8212F69-EB47-47B7-BA4C-9BFDCB4E413E}" srcOrd="1" destOrd="0" parTransId="{27411C22-37EC-48BD-8FD7-4FF3A1E43D39}" sibTransId="{F1961139-6F3C-4CDD-A5C7-AA71A9A3B227}"/>
    <dgm:cxn modelId="{ECC88D10-B376-4257-938E-BA13759E7453}" type="presOf" srcId="{65FBDADA-04A2-4C61-8B05-DC5E7B71241F}" destId="{C9BBA4D9-B42C-4C16-BEDF-8F407B7BEC4A}" srcOrd="0" destOrd="0" presId="urn:microsoft.com/office/officeart/2005/8/layout/matrix1"/>
    <dgm:cxn modelId="{6E501521-ABA2-4478-8E49-51DF7E04F7C4}" srcId="{8F0DDBAF-E280-4A22-AE77-2F35CD1BF522}" destId="{D9407C44-BF6E-4A6D-BBC7-C0F2AEFFE983}" srcOrd="0" destOrd="0" parTransId="{79201FD4-C9DD-41C6-985C-01ACF9F9728E}" sibTransId="{5692018F-E43F-456F-8456-34FFDA406E44}"/>
    <dgm:cxn modelId="{228F0323-5E4E-4A03-9781-8F6A68E13702}" type="presOf" srcId="{D9407C44-BF6E-4A6D-BBC7-C0F2AEFFE983}" destId="{2C24C7E1-9134-4ED6-8EFC-91918DB2532B}" srcOrd="1" destOrd="0" presId="urn:microsoft.com/office/officeart/2005/8/layout/matrix1"/>
    <dgm:cxn modelId="{D4AD7029-2995-4F9A-B03F-2754EE853551}" srcId="{65FBDADA-04A2-4C61-8B05-DC5E7B71241F}" destId="{8F0DDBAF-E280-4A22-AE77-2F35CD1BF522}" srcOrd="0" destOrd="0" parTransId="{1B0B3284-4B5B-4605-99AD-833FAB991043}" sibTransId="{A201C7B1-9B4A-416F-82D1-251A7E2B6AFE}"/>
    <dgm:cxn modelId="{ABE2EB62-9488-489B-94FF-DFB0512F745E}" type="presOf" srcId="{DE8B54F8-FF97-4456-8ABC-400A5F11270E}" destId="{9859D7F0-D963-455A-836E-AAFD37AFE269}" srcOrd="1" destOrd="0" presId="urn:microsoft.com/office/officeart/2005/8/layout/matrix1"/>
    <dgm:cxn modelId="{77578B43-AF94-4F93-9643-6AE6D75342A5}" type="presOf" srcId="{A8212F69-EB47-47B7-BA4C-9BFDCB4E413E}" destId="{E240BA7B-9E6F-4BBE-AF3C-4FC4A854C8AB}" srcOrd="0" destOrd="0" presId="urn:microsoft.com/office/officeart/2005/8/layout/matrix1"/>
    <dgm:cxn modelId="{EE81C658-9DF2-47A5-B819-8F51CEBF22CC}" type="presOf" srcId="{A8212F69-EB47-47B7-BA4C-9BFDCB4E413E}" destId="{0EA57C6A-6166-4AED-A387-3217DE586075}" srcOrd="1" destOrd="0" presId="urn:microsoft.com/office/officeart/2005/8/layout/matrix1"/>
    <dgm:cxn modelId="{74B7DFA0-5982-48ED-BD54-C9728085D0F1}" type="presOf" srcId="{8F0DDBAF-E280-4A22-AE77-2F35CD1BF522}" destId="{EAD526EE-3E14-456B-B486-7EE003B39442}" srcOrd="0" destOrd="0" presId="urn:microsoft.com/office/officeart/2005/8/layout/matrix1"/>
    <dgm:cxn modelId="{528A32A9-3DCC-455C-856B-59D01CC3939A}" srcId="{8F0DDBAF-E280-4A22-AE77-2F35CD1BF522}" destId="{264F331E-13F5-4762-975A-767188E05304}" srcOrd="3" destOrd="0" parTransId="{B48293B5-3E44-4118-97C3-236E1608D1B6}" sibTransId="{4D485C86-7822-476C-A393-0DA2A2C95432}"/>
    <dgm:cxn modelId="{F59256CA-666D-42FE-93E0-1E4CCF317238}" type="presOf" srcId="{D9407C44-BF6E-4A6D-BBC7-C0F2AEFFE983}" destId="{D3A67421-E61D-458A-83C6-805016509AC2}" srcOrd="0" destOrd="0" presId="urn:microsoft.com/office/officeart/2005/8/layout/matrix1"/>
    <dgm:cxn modelId="{013B27CB-9AF3-424E-9385-3CE86EEC9D7F}" type="presOf" srcId="{DE8B54F8-FF97-4456-8ABC-400A5F11270E}" destId="{3AE62CB0-ADA8-4B87-97ED-8BD923280D88}" srcOrd="0" destOrd="0" presId="urn:microsoft.com/office/officeart/2005/8/layout/matrix1"/>
    <dgm:cxn modelId="{0E8158CE-CAF0-4B22-9825-23BA08D8FE08}" type="presOf" srcId="{264F331E-13F5-4762-975A-767188E05304}" destId="{6BBAFE84-EA68-4088-B64E-01E286E3CA07}" srcOrd="1" destOrd="0" presId="urn:microsoft.com/office/officeart/2005/8/layout/matrix1"/>
    <dgm:cxn modelId="{41E96CF0-CBF2-4C6A-8EE4-0DD86AF3CCED}" type="presOf" srcId="{264F331E-13F5-4762-975A-767188E05304}" destId="{FCEA0DEE-8E74-4B3A-AF64-B4E914C22544}" srcOrd="0" destOrd="0" presId="urn:microsoft.com/office/officeart/2005/8/layout/matrix1"/>
    <dgm:cxn modelId="{352231F8-D86C-44CF-BF9D-31791F72A9BE}" srcId="{8F0DDBAF-E280-4A22-AE77-2F35CD1BF522}" destId="{DE8B54F8-FF97-4456-8ABC-400A5F11270E}" srcOrd="2" destOrd="0" parTransId="{CCCC356A-14F5-435B-8488-FB68282465C6}" sibTransId="{D75039F9-F091-427B-B570-4563CF1A0C32}"/>
    <dgm:cxn modelId="{FD4510B1-D867-4F8D-97BD-4B2748227B59}" type="presParOf" srcId="{C9BBA4D9-B42C-4C16-BEDF-8F407B7BEC4A}" destId="{67603EB5-8F06-4F99-A086-5E95E743EB46}" srcOrd="0" destOrd="0" presId="urn:microsoft.com/office/officeart/2005/8/layout/matrix1"/>
    <dgm:cxn modelId="{3A598335-3883-4557-98A3-45A8328738DD}" type="presParOf" srcId="{67603EB5-8F06-4F99-A086-5E95E743EB46}" destId="{D3A67421-E61D-458A-83C6-805016509AC2}" srcOrd="0" destOrd="0" presId="urn:microsoft.com/office/officeart/2005/8/layout/matrix1"/>
    <dgm:cxn modelId="{3AD36660-DC78-4F92-B6FE-900AE44A0D92}" type="presParOf" srcId="{67603EB5-8F06-4F99-A086-5E95E743EB46}" destId="{2C24C7E1-9134-4ED6-8EFC-91918DB2532B}" srcOrd="1" destOrd="0" presId="urn:microsoft.com/office/officeart/2005/8/layout/matrix1"/>
    <dgm:cxn modelId="{2A7BD444-0FD3-42FE-A807-4ED838775D96}" type="presParOf" srcId="{67603EB5-8F06-4F99-A086-5E95E743EB46}" destId="{E240BA7B-9E6F-4BBE-AF3C-4FC4A854C8AB}" srcOrd="2" destOrd="0" presId="urn:microsoft.com/office/officeart/2005/8/layout/matrix1"/>
    <dgm:cxn modelId="{A46FEBC3-2DAE-4016-B2BD-FB98D9C98B8E}" type="presParOf" srcId="{67603EB5-8F06-4F99-A086-5E95E743EB46}" destId="{0EA57C6A-6166-4AED-A387-3217DE586075}" srcOrd="3" destOrd="0" presId="urn:microsoft.com/office/officeart/2005/8/layout/matrix1"/>
    <dgm:cxn modelId="{FF7FC167-C64C-41A1-9A78-A8310538C38E}" type="presParOf" srcId="{67603EB5-8F06-4F99-A086-5E95E743EB46}" destId="{3AE62CB0-ADA8-4B87-97ED-8BD923280D88}" srcOrd="4" destOrd="0" presId="urn:microsoft.com/office/officeart/2005/8/layout/matrix1"/>
    <dgm:cxn modelId="{BBEEEB57-8C7E-4160-826B-BF61F17E6851}" type="presParOf" srcId="{67603EB5-8F06-4F99-A086-5E95E743EB46}" destId="{9859D7F0-D963-455A-836E-AAFD37AFE269}" srcOrd="5" destOrd="0" presId="urn:microsoft.com/office/officeart/2005/8/layout/matrix1"/>
    <dgm:cxn modelId="{4B5E7483-F5E1-44DB-9916-0127A4EDF9B9}" type="presParOf" srcId="{67603EB5-8F06-4F99-A086-5E95E743EB46}" destId="{FCEA0DEE-8E74-4B3A-AF64-B4E914C22544}" srcOrd="6" destOrd="0" presId="urn:microsoft.com/office/officeart/2005/8/layout/matrix1"/>
    <dgm:cxn modelId="{D3A073FE-1F5B-4ADF-A2C2-360CF3B93480}" type="presParOf" srcId="{67603EB5-8F06-4F99-A086-5E95E743EB46}" destId="{6BBAFE84-EA68-4088-B64E-01E286E3CA07}" srcOrd="7" destOrd="0" presId="urn:microsoft.com/office/officeart/2005/8/layout/matrix1"/>
    <dgm:cxn modelId="{816FB1D8-D66A-4C6E-837B-7991D34DFBC4}" type="presParOf" srcId="{C9BBA4D9-B42C-4C16-BEDF-8F407B7BEC4A}" destId="{EAD526EE-3E14-456B-B486-7EE003B39442}" srcOrd="1" destOrd="0" presId="urn:microsoft.com/office/officeart/2005/8/layout/matrix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67421-E61D-458A-83C6-805016509AC2}">
      <dsp:nvSpPr>
        <dsp:cNvPr id="0" name=""/>
        <dsp:cNvSpPr/>
      </dsp:nvSpPr>
      <dsp:spPr>
        <a:xfrm rot="16200000">
          <a:off x="549433" y="-549433"/>
          <a:ext cx="1538287" cy="2637155"/>
        </a:xfrm>
        <a:prstGeom prst="round1Rect">
          <a:avLst/>
        </a:prstGeom>
        <a:solidFill>
          <a:schemeClr val="accent6">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zh-CN" altLang="en-US" sz="1700" kern="1200"/>
            <a:t>供方的议价能力</a:t>
          </a:r>
        </a:p>
      </dsp:txBody>
      <dsp:txXfrm rot="5400000">
        <a:off x="-1" y="1"/>
        <a:ext cx="2637155" cy="1153715"/>
      </dsp:txXfrm>
    </dsp:sp>
    <dsp:sp modelId="{E240BA7B-9E6F-4BBE-AF3C-4FC4A854C8AB}">
      <dsp:nvSpPr>
        <dsp:cNvPr id="0" name=""/>
        <dsp:cNvSpPr/>
      </dsp:nvSpPr>
      <dsp:spPr>
        <a:xfrm>
          <a:off x="2637155" y="0"/>
          <a:ext cx="2637155" cy="1538287"/>
        </a:xfrm>
        <a:prstGeom prst="round1Rect">
          <a:avLst/>
        </a:prstGeom>
        <a:solidFill>
          <a:schemeClr val="accent6">
            <a:shade val="50000"/>
            <a:hueOff val="184212"/>
            <a:satOff val="-8053"/>
            <a:lumOff val="21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zh-CN" altLang="en-US" sz="1700" kern="1200"/>
            <a:t>新进入者的威胁</a:t>
          </a:r>
        </a:p>
      </dsp:txBody>
      <dsp:txXfrm>
        <a:off x="2637155" y="0"/>
        <a:ext cx="2637155" cy="1153715"/>
      </dsp:txXfrm>
    </dsp:sp>
    <dsp:sp modelId="{3AE62CB0-ADA8-4B87-97ED-8BD923280D88}">
      <dsp:nvSpPr>
        <dsp:cNvPr id="0" name=""/>
        <dsp:cNvSpPr/>
      </dsp:nvSpPr>
      <dsp:spPr>
        <a:xfrm rot="10800000">
          <a:off x="0" y="1538287"/>
          <a:ext cx="2637155" cy="1538287"/>
        </a:xfrm>
        <a:prstGeom prst="round1Rect">
          <a:avLst/>
        </a:prstGeom>
        <a:solidFill>
          <a:schemeClr val="accent6">
            <a:shade val="50000"/>
            <a:hueOff val="368424"/>
            <a:satOff val="-16105"/>
            <a:lumOff val="43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zh-CN" altLang="en-US" sz="1700" kern="1200"/>
            <a:t>替代品的威胁</a:t>
          </a:r>
        </a:p>
      </dsp:txBody>
      <dsp:txXfrm rot="10800000">
        <a:off x="0" y="1922859"/>
        <a:ext cx="2637155" cy="1153715"/>
      </dsp:txXfrm>
    </dsp:sp>
    <dsp:sp modelId="{FCEA0DEE-8E74-4B3A-AF64-B4E914C22544}">
      <dsp:nvSpPr>
        <dsp:cNvPr id="0" name=""/>
        <dsp:cNvSpPr/>
      </dsp:nvSpPr>
      <dsp:spPr>
        <a:xfrm rot="5400000">
          <a:off x="3186588" y="988853"/>
          <a:ext cx="1538287" cy="2637155"/>
        </a:xfrm>
        <a:prstGeom prst="round1Rect">
          <a:avLst/>
        </a:prstGeom>
        <a:solidFill>
          <a:schemeClr val="accent6">
            <a:shade val="50000"/>
            <a:hueOff val="184212"/>
            <a:satOff val="-8053"/>
            <a:lumOff val="21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zh-CN" altLang="en-US" sz="1700" kern="1200"/>
            <a:t>买方的议价能力</a:t>
          </a:r>
        </a:p>
      </dsp:txBody>
      <dsp:txXfrm rot="-5400000">
        <a:off x="2637154" y="1922859"/>
        <a:ext cx="2637155" cy="1153715"/>
      </dsp:txXfrm>
    </dsp:sp>
    <dsp:sp modelId="{EAD526EE-3E14-456B-B486-7EE003B39442}">
      <dsp:nvSpPr>
        <dsp:cNvPr id="0" name=""/>
        <dsp:cNvSpPr/>
      </dsp:nvSpPr>
      <dsp:spPr>
        <a:xfrm>
          <a:off x="1846008" y="1153715"/>
          <a:ext cx="1582293" cy="769143"/>
        </a:xfrm>
        <a:prstGeom prst="roundRect">
          <a:avLst/>
        </a:prstGeom>
        <a:solidFill>
          <a:schemeClr val="accent6">
            <a:tint val="55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sz="1700" kern="1200"/>
            <a:t>同业竞争者的竞争程度</a:t>
          </a:r>
          <a:endParaRPr lang="en-US" altLang="zh-CN" sz="1700" kern="1200"/>
        </a:p>
      </dsp:txBody>
      <dsp:txXfrm>
        <a:off x="1883554" y="1191261"/>
        <a:ext cx="1507201" cy="694051"/>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35EE8-153B-4A3C-AD5D-47B773AF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39</Pages>
  <Words>4001</Words>
  <Characters>22806</Characters>
  <Application>Microsoft Office Word</Application>
  <DocSecurity>0</DocSecurity>
  <Lines>190</Lines>
  <Paragraphs>53</Paragraphs>
  <ScaleCrop>false</ScaleCrop>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Dyz1022</dc:creator>
  <cp:keywords/>
  <dc:description/>
  <cp:lastModifiedBy>zuo tianzheng</cp:lastModifiedBy>
  <cp:revision>22</cp:revision>
  <cp:lastPrinted>2019-11-12T06:23:00Z</cp:lastPrinted>
  <dcterms:created xsi:type="dcterms:W3CDTF">2019-11-11T17:50:00Z</dcterms:created>
  <dcterms:modified xsi:type="dcterms:W3CDTF">2019-11-13T09:36:00Z</dcterms:modified>
</cp:coreProperties>
</file>